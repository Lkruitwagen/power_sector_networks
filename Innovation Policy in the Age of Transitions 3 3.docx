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02D24" w14:textId="3CB17FCB" w:rsidR="00E122E2" w:rsidRDefault="008D2F4C" w:rsidP="00977867">
      <w:pPr>
        <w:pStyle w:val="Titleofthepaper"/>
        <w:tabs>
          <w:tab w:val="left" w:pos="720"/>
        </w:tabs>
        <w:spacing w:line="276" w:lineRule="auto"/>
        <w:rPr>
          <w:rFonts w:ascii="Times New Roman" w:hAnsi="Times New Roman"/>
          <w:noProof w:val="0"/>
          <w:sz w:val="24"/>
          <w:lang w:val="en-GB"/>
        </w:rPr>
      </w:pPr>
      <w:bookmarkStart w:id="0" w:name="_GoBack"/>
      <w:bookmarkEnd w:id="0"/>
      <w:r w:rsidRPr="00AC671E">
        <w:rPr>
          <w:rFonts w:ascii="Times New Roman" w:hAnsi="Times New Roman"/>
          <w:noProof w:val="0"/>
          <w:sz w:val="24"/>
          <w:lang w:val="en-GB"/>
        </w:rPr>
        <w:t>INNOVATION</w:t>
      </w:r>
      <w:r w:rsidR="00B83923" w:rsidRPr="00AC671E">
        <w:rPr>
          <w:rFonts w:ascii="Times New Roman" w:hAnsi="Times New Roman"/>
          <w:noProof w:val="0"/>
          <w:sz w:val="24"/>
          <w:lang w:val="en-GB"/>
        </w:rPr>
        <w:t xml:space="preserve"> POLICY</w:t>
      </w:r>
      <w:r w:rsidRPr="00AC671E">
        <w:rPr>
          <w:rFonts w:ascii="Times New Roman" w:hAnsi="Times New Roman"/>
          <w:noProof w:val="0"/>
          <w:sz w:val="24"/>
          <w:lang w:val="en-GB"/>
        </w:rPr>
        <w:t xml:space="preserve"> IN THE AGE OF TRANSITIONS</w:t>
      </w:r>
    </w:p>
    <w:p w14:paraId="1686F3DB" w14:textId="4DDE225D" w:rsidR="00354787" w:rsidRPr="00AC671E" w:rsidRDefault="00354787" w:rsidP="00977867">
      <w:pPr>
        <w:pStyle w:val="Titleofthepaper"/>
        <w:tabs>
          <w:tab w:val="left" w:pos="720"/>
        </w:tabs>
        <w:spacing w:line="276" w:lineRule="auto"/>
        <w:rPr>
          <w:rFonts w:ascii="Times New Roman" w:hAnsi="Times New Roman"/>
          <w:noProof w:val="0"/>
          <w:sz w:val="24"/>
          <w:lang w:val="en-GB"/>
        </w:rPr>
      </w:pPr>
      <w:r>
        <w:rPr>
          <w:rFonts w:ascii="Times New Roman" w:hAnsi="Times New Roman"/>
          <w:noProof w:val="0"/>
          <w:sz w:val="24"/>
        </w:rPr>
        <w:t>H</w:t>
      </w:r>
      <w:r w:rsidRPr="00354787">
        <w:rPr>
          <w:rFonts w:ascii="Times New Roman" w:hAnsi="Times New Roman"/>
          <w:noProof w:val="0"/>
          <w:sz w:val="24"/>
        </w:rPr>
        <w:t>ow a socio-technical understanding of innovation can inform international initiatives at the intersection of innovation policy and climate action</w:t>
      </w:r>
    </w:p>
    <w:p w14:paraId="38F0FB6D" w14:textId="77777777" w:rsidR="004A1181" w:rsidRPr="00AC671E" w:rsidRDefault="004A1181" w:rsidP="00B32871">
      <w:pPr>
        <w:pStyle w:val="Titleofthepaper"/>
        <w:tabs>
          <w:tab w:val="left" w:pos="720"/>
        </w:tabs>
        <w:spacing w:line="276" w:lineRule="auto"/>
        <w:jc w:val="left"/>
        <w:rPr>
          <w:rFonts w:ascii="Times New Roman" w:hAnsi="Times New Roman"/>
          <w:b w:val="0"/>
          <w:noProof w:val="0"/>
          <w:sz w:val="24"/>
          <w:lang w:val="en-GB"/>
        </w:rPr>
      </w:pPr>
    </w:p>
    <w:p w14:paraId="7FD47496" w14:textId="4A8D16E5" w:rsidR="0039023F" w:rsidRPr="00AC671E" w:rsidRDefault="003A5AB3" w:rsidP="003A5AB3">
      <w:pPr>
        <w:tabs>
          <w:tab w:val="left" w:pos="720"/>
        </w:tabs>
        <w:autoSpaceDE w:val="0"/>
        <w:autoSpaceDN w:val="0"/>
        <w:adjustRightInd w:val="0"/>
        <w:spacing w:line="276" w:lineRule="auto"/>
        <w:jc w:val="center"/>
        <w:rPr>
          <w:rStyle w:val="Strong"/>
          <w:rFonts w:ascii="Times New Roman" w:hAnsi="Times New Roman" w:cs="Times New Roman"/>
          <w:lang w:val="en-GB"/>
        </w:rPr>
      </w:pPr>
      <w:r w:rsidRPr="00AC671E">
        <w:rPr>
          <w:rStyle w:val="Strong"/>
          <w:rFonts w:ascii="Times New Roman" w:hAnsi="Times New Roman" w:cs="Times New Roman"/>
          <w:lang w:val="en-GB"/>
        </w:rPr>
        <w:t>Gijs Diercks &amp;</w:t>
      </w:r>
      <w:r w:rsidR="008D2F4C" w:rsidRPr="00AC671E">
        <w:rPr>
          <w:rStyle w:val="Strong"/>
          <w:rFonts w:ascii="Times New Roman" w:hAnsi="Times New Roman" w:cs="Times New Roman"/>
          <w:lang w:val="en-GB"/>
        </w:rPr>
        <w:t xml:space="preserve"> </w:t>
      </w:r>
      <w:r w:rsidR="0039023F" w:rsidRPr="00AC671E">
        <w:rPr>
          <w:rStyle w:val="Strong"/>
          <w:rFonts w:ascii="Times New Roman" w:hAnsi="Times New Roman" w:cs="Times New Roman"/>
          <w:lang w:val="en-GB"/>
        </w:rPr>
        <w:t>Henrik Larsen</w:t>
      </w:r>
    </w:p>
    <w:p w14:paraId="1489A870" w14:textId="766D81A9" w:rsidR="0039023F" w:rsidRPr="00AC671E" w:rsidRDefault="0039023F" w:rsidP="003A5AB3">
      <w:pPr>
        <w:tabs>
          <w:tab w:val="left" w:pos="720"/>
        </w:tabs>
        <w:autoSpaceDE w:val="0"/>
        <w:autoSpaceDN w:val="0"/>
        <w:adjustRightInd w:val="0"/>
        <w:spacing w:line="276" w:lineRule="auto"/>
        <w:jc w:val="center"/>
        <w:rPr>
          <w:rFonts w:ascii="Times New Roman" w:hAnsi="Times New Roman" w:cs="Times New Roman"/>
          <w:lang w:val="en-GB"/>
        </w:rPr>
      </w:pPr>
      <w:r w:rsidRPr="00AC671E">
        <w:rPr>
          <w:rFonts w:ascii="Times New Roman" w:hAnsi="Times New Roman" w:cs="Times New Roman"/>
          <w:lang w:val="en-GB"/>
        </w:rPr>
        <w:t xml:space="preserve">Centre for Environmental Policy </w:t>
      </w:r>
    </w:p>
    <w:p w14:paraId="574C1C1F" w14:textId="21B42BE1" w:rsidR="0039023F" w:rsidRPr="00AC671E" w:rsidRDefault="00B06382" w:rsidP="003A5AB3">
      <w:pPr>
        <w:tabs>
          <w:tab w:val="left" w:pos="720"/>
        </w:tabs>
        <w:autoSpaceDE w:val="0"/>
        <w:autoSpaceDN w:val="0"/>
        <w:adjustRightInd w:val="0"/>
        <w:spacing w:line="276" w:lineRule="auto"/>
        <w:jc w:val="center"/>
        <w:rPr>
          <w:rFonts w:ascii="Times New Roman" w:hAnsi="Times New Roman" w:cs="Times New Roman"/>
          <w:lang w:val="en-GB"/>
        </w:rPr>
      </w:pPr>
      <w:r w:rsidRPr="00AC671E">
        <w:rPr>
          <w:rFonts w:ascii="Times New Roman" w:hAnsi="Times New Roman" w:cs="Times New Roman"/>
          <w:lang w:val="en-GB"/>
        </w:rPr>
        <w:t>Imperial College London, SW71NA, London,</w:t>
      </w:r>
      <w:r w:rsidR="0039023F" w:rsidRPr="00AC671E">
        <w:rPr>
          <w:rFonts w:ascii="Times New Roman" w:hAnsi="Times New Roman" w:cs="Times New Roman"/>
          <w:lang w:val="en-GB"/>
        </w:rPr>
        <w:t xml:space="preserve"> United Kingdom</w:t>
      </w:r>
    </w:p>
    <w:p w14:paraId="76A97B79" w14:textId="77777777" w:rsidR="00EC4944" w:rsidRPr="00AC671E" w:rsidRDefault="00EC4944" w:rsidP="00EC4944">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5EF2BAFB" w14:textId="2154A2F2" w:rsidR="00EC4944" w:rsidRPr="00AC671E" w:rsidRDefault="003A5AB3" w:rsidP="003A5AB3">
      <w:pPr>
        <w:widowControl w:val="0"/>
        <w:tabs>
          <w:tab w:val="left" w:pos="720"/>
        </w:tabs>
        <w:autoSpaceDE w:val="0"/>
        <w:autoSpaceDN w:val="0"/>
        <w:adjustRightInd w:val="0"/>
        <w:spacing w:line="360" w:lineRule="auto"/>
        <w:ind w:left="360"/>
        <w:jc w:val="center"/>
        <w:rPr>
          <w:rFonts w:ascii="Times New Roman" w:hAnsi="Times New Roman" w:cs="Times New Roman"/>
          <w:b/>
          <w:lang w:val="en-GB"/>
        </w:rPr>
      </w:pPr>
      <w:r w:rsidRPr="00AC671E">
        <w:rPr>
          <w:rFonts w:ascii="Times New Roman" w:hAnsi="Times New Roman" w:cs="Times New Roman"/>
          <w:b/>
          <w:lang w:val="en-GB"/>
        </w:rPr>
        <w:t>1. Introduction</w:t>
      </w:r>
    </w:p>
    <w:p w14:paraId="3D0A4CBE" w14:textId="6AC6C35B" w:rsidR="00D24A56" w:rsidRPr="00AC671E" w:rsidRDefault="00D24A56" w:rsidP="00D24A56">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Modern societies are faced with a set of interconnected grand challenges that are deeply rooted in our production and consumption patterns (Elzen et al. 2004). As a result, there is a growing awareness that fundamental and persistent change across society is needed to address these challenges and make economies socially, economically and environmentally sustainable. This has led to a prominent policy discourse framed around the need for ‘transitions’ or ‘transformations’ of entire societal systems, such as energy, mobility, housing, health and food</w:t>
      </w:r>
      <w:r w:rsidR="00BB1999">
        <w:rPr>
          <w:rFonts w:ascii="Times New Roman" w:hAnsi="Times New Roman" w:cs="Times New Roman"/>
          <w:lang w:val="en-GB"/>
        </w:rPr>
        <w:t xml:space="preserve"> (Steward, 2012)</w:t>
      </w:r>
    </w:p>
    <w:p w14:paraId="4F2EE1F9" w14:textId="38B974F7" w:rsidR="00D24A56" w:rsidRPr="00AC671E" w:rsidRDefault="00D24A56" w:rsidP="00D24A56">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The need to transition these established </w:t>
      </w:r>
      <w:r w:rsidR="005879B1">
        <w:rPr>
          <w:rFonts w:ascii="Times New Roman" w:hAnsi="Times New Roman" w:cs="Times New Roman"/>
          <w:lang w:val="en-GB"/>
        </w:rPr>
        <w:t xml:space="preserve">societal </w:t>
      </w:r>
      <w:r w:rsidRPr="00AC671E">
        <w:rPr>
          <w:rFonts w:ascii="Times New Roman" w:hAnsi="Times New Roman" w:cs="Times New Roman"/>
          <w:lang w:val="en-GB"/>
        </w:rPr>
        <w:t xml:space="preserve">systems into environmentally and socially sound ones without impeding economic development is a formidable task, which runs counter to the idea of the process being manageable from a single point or to be understood in a linear and rational way </w:t>
      </w:r>
      <w:r w:rsidRPr="00AC671E">
        <w:rPr>
          <w:rFonts w:ascii="Times New Roman" w:hAnsi="Times New Roman" w:cs="Times New Roman"/>
          <w:lang w:val="en-GB"/>
        </w:rPr>
        <w:fldChar w:fldCharType="begin" w:fldLock="1"/>
      </w:r>
      <w:r w:rsidRPr="00AC671E">
        <w:rPr>
          <w:rFonts w:ascii="Times New Roman" w:hAnsi="Times New Roman" w:cs="Times New Roman"/>
          <w:lang w:val="en-GB"/>
        </w:rPr>
        <w:instrText>ADDIN CSL_CITATION { "citationItems" : [ { "id" : "ITEM-1", "itemData" : { "DOI" : "10.1016/j.respol.2007.01.003", "ISSN" : "00487333", "author" : [ { "dropping-particle" : "", "family" : "Geels", "given" : "Frank W.", "non-dropping-particle" : "", "parse-names" : false, "suffix" : "" }, { "dropping-particle" : "", "family" : "Schot", "given" : "Johan", "non-dropping-particle" : "", "parse-names" : false, "suffix" : "" } ], "container-title" : "Research Policy", "id" : "ITEM-1", "issue" : "3", "issued" : { "date-parts" : [ [ "2007", "4" ] ] }, "page" : "399-417", "title" : "Typology of sociotechnical transition pathways", "type" : "article-journal", "volume" : "36" }, "uris" : [ "http://www.mendeley.com/documents/?uuid=cbc4989c-ad21-47f1-a000-2f10f5b25737" ] } ], "mendeley" : { "formattedCitation" : "(Geels and Schot 2007)", "plainTextFormattedCitation" : "(Geels and Schot 2007)", "previouslyFormattedCitation" : "(Geels and Schot 2007)" }, "properties" : { "noteIndex" : 0 }, "schema" : "https://github.com/citation-style-language/schema/raw/master/csl-citation.json" }</w:instrText>
      </w:r>
      <w:r w:rsidRPr="00AC671E">
        <w:rPr>
          <w:rFonts w:ascii="Times New Roman" w:hAnsi="Times New Roman" w:cs="Times New Roman"/>
          <w:lang w:val="en-GB"/>
        </w:rPr>
        <w:fldChar w:fldCharType="separate"/>
      </w:r>
      <w:r w:rsidRPr="00AC671E">
        <w:rPr>
          <w:rFonts w:ascii="Times New Roman" w:hAnsi="Times New Roman" w:cs="Times New Roman"/>
          <w:noProof/>
          <w:lang w:val="en-GB"/>
        </w:rPr>
        <w:t>(Geels and Schot 2007)</w:t>
      </w:r>
      <w:r w:rsidRPr="00AC671E">
        <w:rPr>
          <w:rFonts w:ascii="Times New Roman" w:hAnsi="Times New Roman" w:cs="Times New Roman"/>
          <w:lang w:val="en-GB"/>
        </w:rPr>
        <w:fldChar w:fldCharType="end"/>
      </w:r>
      <w:r w:rsidRPr="00AC671E">
        <w:rPr>
          <w:rFonts w:ascii="Times New Roman" w:hAnsi="Times New Roman" w:cs="Times New Roman"/>
          <w:lang w:val="en-GB"/>
        </w:rPr>
        <w:t xml:space="preserve">. In addition, prevailing approaches that focus on addressing market failures and individual behaviour do not sufficiently address the structural entrenchment of grand challenges, which arguably needs to be augmented by a more complex and heterogeneous set of measures </w:t>
      </w:r>
      <w:r w:rsidRPr="00AC671E">
        <w:rPr>
          <w:rFonts w:ascii="Times New Roman" w:hAnsi="Times New Roman" w:cs="Times New Roman"/>
          <w:lang w:val="en-GB"/>
        </w:rPr>
        <w:fldChar w:fldCharType="begin" w:fldLock="1"/>
      </w:r>
      <w:r w:rsidRPr="00AC671E">
        <w:rPr>
          <w:rFonts w:ascii="Times New Roman" w:hAnsi="Times New Roman" w:cs="Times New Roman"/>
          <w:lang w:val="en-GB"/>
        </w:rPr>
        <w:instrText>ADDIN CSL_CITATION { "citationItems" : [ { "id" : "ITEM-1", "itemData" : { "DOI" : "10.1080/09537325.2012.663959", "ISSN" : "0953-7325", "author" : [ { "dropping-particle" : "", "family" : "Steward", "given" : "Fred", "non-dropping-particle" : "", "parse-names" : false, "suffix" : "" } ], "container-title" : "Technology Analysis &amp; Strategic Management", "id" : "ITEM-1", "issue" : "4", "issued" : { "date-parts" : [ [ "2012", "4" ] ] }, "page" : "331-343", "title" : "Transformative innovation policy to meet the challenge of climate change: sociotechnical networks aligned with consumption and end-use as new transition arenas for a low-carbon society or green economy", "type" : "article-journal", "volume" : "24" }, "uris" : [ "http://www.mendeley.com/documents/?uuid=c0346500-41d6-4bad-b470-b10457506c43" ] } ], "mendeley" : { "formattedCitation" : "(Steward 2012)", "plainTextFormattedCitation" : "(Steward 2012)", "previouslyFormattedCitation" : "(Steward 2012)" }, "properties" : { "noteIndex" : 0 }, "schema" : "https://github.com/citation-style-language/schema/raw/master/csl-citation.json" }</w:instrText>
      </w:r>
      <w:r w:rsidRPr="00AC671E">
        <w:rPr>
          <w:rFonts w:ascii="Times New Roman" w:hAnsi="Times New Roman" w:cs="Times New Roman"/>
          <w:lang w:val="en-GB"/>
        </w:rPr>
        <w:fldChar w:fldCharType="separate"/>
      </w:r>
      <w:r w:rsidRPr="00AC671E">
        <w:rPr>
          <w:rFonts w:ascii="Times New Roman" w:hAnsi="Times New Roman" w:cs="Times New Roman"/>
          <w:noProof/>
          <w:lang w:val="en-GB"/>
        </w:rPr>
        <w:t>(Steward 2012)</w:t>
      </w:r>
      <w:r w:rsidRPr="00AC671E">
        <w:rPr>
          <w:rFonts w:ascii="Times New Roman" w:hAnsi="Times New Roman" w:cs="Times New Roman"/>
          <w:lang w:val="en-GB"/>
        </w:rPr>
        <w:fldChar w:fldCharType="end"/>
      </w:r>
      <w:r w:rsidRPr="00AC671E">
        <w:rPr>
          <w:rFonts w:ascii="Times New Roman" w:hAnsi="Times New Roman" w:cs="Times New Roman"/>
          <w:lang w:val="en-GB"/>
        </w:rPr>
        <w:t xml:space="preserve">. Hence the intricate relationship between economic development and sustainability presents a dilemma on how to produce an adequate policy response to grand challenges, which in a finite world are likely to exacerbate in the future </w:t>
      </w:r>
      <w:r w:rsidRPr="00A20BC4">
        <w:rPr>
          <w:rFonts w:ascii="Times New Roman" w:hAnsi="Times New Roman" w:cs="Times New Roman"/>
          <w:color w:val="000000" w:themeColor="text1"/>
          <w:lang w:val="en-GB"/>
        </w:rPr>
        <w:fldChar w:fldCharType="begin" w:fldLock="1"/>
      </w:r>
      <w:r w:rsidRPr="00A20BC4">
        <w:rPr>
          <w:rFonts w:ascii="Times New Roman" w:hAnsi="Times New Roman" w:cs="Times New Roman"/>
          <w:color w:val="000000" w:themeColor="text1"/>
          <w:lang w:val="en-GB"/>
        </w:rPr>
        <w:instrText>ADDIN CSL_CITATION { "citationItems" : [ { "id" : "ITEM-1", "itemData" : { "author" : [ { "dropping-particle" : "", "family" : "Rockstr\u00f6m", "given" : "Johan", "non-dropping-particle" : "", "parse-names" : false, "suffix" : "" } ], "container-title" : "Nature", "id" : "ITEM-1", "issued" : { "date-parts" : [ [ "2009" ] ] }, "page" : "472-475", "title" : "A safe operating space for humanity", "type" : "article-journal", "volume" : "461" }, "uris" : [ "http://www.mendeley.com/documents/?uuid=c2888f2d-f563-4afc-bd2a-75f13ba90e3b" ] } ], "mendeley" : { "formattedCitation" : "(Rockstr\u00f6m 2009)", "plainTextFormattedCitation" : "(Rockstr\u00f6m 2009)", "previouslyFormattedCitation" : "(Rockstr\u00f6m 2009)" }, "properties" : { "noteIndex" : 0 }, "schema" : "https://github.com/citation-style-language/schema/raw/master/csl-citation.json" }</w:instrText>
      </w:r>
      <w:r w:rsidRPr="00A20BC4">
        <w:rPr>
          <w:rFonts w:ascii="Times New Roman" w:hAnsi="Times New Roman" w:cs="Times New Roman"/>
          <w:color w:val="000000" w:themeColor="text1"/>
          <w:lang w:val="en-GB"/>
        </w:rPr>
        <w:fldChar w:fldCharType="separate"/>
      </w:r>
      <w:r w:rsidRPr="00A20BC4">
        <w:rPr>
          <w:rFonts w:ascii="Times New Roman" w:hAnsi="Times New Roman" w:cs="Times New Roman"/>
          <w:noProof/>
          <w:color w:val="000000" w:themeColor="text1"/>
          <w:lang w:val="en-GB"/>
        </w:rPr>
        <w:t>(Rockström 2009)</w:t>
      </w:r>
      <w:r w:rsidRPr="00A20BC4">
        <w:rPr>
          <w:rFonts w:ascii="Times New Roman" w:hAnsi="Times New Roman" w:cs="Times New Roman"/>
          <w:color w:val="000000" w:themeColor="text1"/>
          <w:lang w:val="en-GB"/>
        </w:rPr>
        <w:fldChar w:fldCharType="end"/>
      </w:r>
      <w:r w:rsidRPr="00AC671E">
        <w:rPr>
          <w:rFonts w:ascii="Times New Roman" w:hAnsi="Times New Roman" w:cs="Times New Roman"/>
          <w:lang w:val="en-GB"/>
        </w:rPr>
        <w:t xml:space="preserve"> </w:t>
      </w:r>
    </w:p>
    <w:p w14:paraId="549FFC33" w14:textId="5BAD5C1B" w:rsidR="00D24A56" w:rsidRPr="00AC671E" w:rsidRDefault="00D24A56" w:rsidP="00D24A56">
      <w:pPr>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Accordingly, alternatives are advanced by policy makers and academics from the STI </w:t>
      </w:r>
      <w:r w:rsidR="00332478" w:rsidRPr="00AC671E">
        <w:rPr>
          <w:rFonts w:ascii="Times New Roman" w:hAnsi="Times New Roman" w:cs="Times New Roman"/>
          <w:lang w:val="en-GB"/>
        </w:rPr>
        <w:t xml:space="preserve">(Science, Technology and Innovation) </w:t>
      </w:r>
      <w:r w:rsidRPr="00AC671E">
        <w:rPr>
          <w:rFonts w:ascii="Times New Roman" w:hAnsi="Times New Roman" w:cs="Times New Roman"/>
          <w:lang w:val="en-GB"/>
        </w:rPr>
        <w:t xml:space="preserve">community who have increasingly taken an interest in exploring the transformative potential of innovation. </w:t>
      </w:r>
      <w:r w:rsidR="004D12C8" w:rsidRPr="00AC671E">
        <w:rPr>
          <w:rFonts w:ascii="Times New Roman" w:hAnsi="Times New Roman" w:cs="Times New Roman"/>
          <w:lang w:val="en-GB"/>
        </w:rPr>
        <w:t>P</w:t>
      </w:r>
      <w:r w:rsidRPr="00AC671E">
        <w:rPr>
          <w:rFonts w:ascii="Times New Roman" w:hAnsi="Times New Roman" w:cs="Times New Roman"/>
          <w:lang w:val="en-GB"/>
        </w:rPr>
        <w:t xml:space="preserve">olicy makers are not only interested in the pace </w:t>
      </w:r>
      <w:r w:rsidR="004D12C8" w:rsidRPr="00AC671E">
        <w:rPr>
          <w:rFonts w:ascii="Times New Roman" w:hAnsi="Times New Roman" w:cs="Times New Roman"/>
          <w:lang w:val="en-GB"/>
        </w:rPr>
        <w:t xml:space="preserve">and scale </w:t>
      </w:r>
      <w:r w:rsidRPr="00AC671E">
        <w:rPr>
          <w:rFonts w:ascii="Times New Roman" w:hAnsi="Times New Roman" w:cs="Times New Roman"/>
          <w:lang w:val="en-GB"/>
        </w:rPr>
        <w:t xml:space="preserve">of innovation, but also in its direction and related normative questions. </w:t>
      </w:r>
      <w:r w:rsidR="004D12C8" w:rsidRPr="00AC671E">
        <w:rPr>
          <w:rFonts w:ascii="Times New Roman" w:hAnsi="Times New Roman" w:cs="Times New Roman"/>
          <w:lang w:val="en-GB"/>
        </w:rPr>
        <w:t>These are</w:t>
      </w:r>
      <w:r w:rsidRPr="00AC671E">
        <w:rPr>
          <w:rFonts w:ascii="Times New Roman" w:hAnsi="Times New Roman" w:cs="Times New Roman"/>
          <w:lang w:val="en-GB"/>
        </w:rPr>
        <w:t xml:space="preserve"> expressed in discourses around, among others, inclusive innovation</w:t>
      </w:r>
      <w:r w:rsidR="00865C6C" w:rsidRPr="00AC671E">
        <w:rPr>
          <w:rFonts w:ascii="Times New Roman" w:hAnsi="Times New Roman" w:cs="Times New Roman"/>
          <w:lang w:val="en-GB"/>
        </w:rPr>
        <w:t xml:space="preserve"> (OECD, 2016)</w:t>
      </w:r>
      <w:r w:rsidRPr="00AC671E">
        <w:rPr>
          <w:rFonts w:ascii="Times New Roman" w:hAnsi="Times New Roman" w:cs="Times New Roman"/>
          <w:lang w:val="en-GB"/>
        </w:rPr>
        <w:t>, social innovation</w:t>
      </w:r>
      <w:r w:rsidR="00865C6C" w:rsidRPr="00AC671E">
        <w:rPr>
          <w:rFonts w:ascii="Times New Roman" w:hAnsi="Times New Roman" w:cs="Times New Roman"/>
          <w:lang w:val="en-GB"/>
        </w:rPr>
        <w:t xml:space="preserve"> (</w:t>
      </w:r>
      <w:r w:rsidR="00586A12" w:rsidRPr="00AC671E">
        <w:rPr>
          <w:rFonts w:ascii="Times New Roman" w:hAnsi="Times New Roman" w:cs="Times New Roman"/>
          <w:lang w:val="en-GB"/>
        </w:rPr>
        <w:t>M</w:t>
      </w:r>
      <w:r w:rsidR="00865C6C" w:rsidRPr="00AC671E">
        <w:rPr>
          <w:rFonts w:ascii="Times New Roman" w:hAnsi="Times New Roman" w:cs="Times New Roman"/>
          <w:lang w:val="en-GB"/>
        </w:rPr>
        <w:t>urray at al, 2010)</w:t>
      </w:r>
      <w:r w:rsidRPr="00AC671E">
        <w:rPr>
          <w:rFonts w:ascii="Times New Roman" w:hAnsi="Times New Roman" w:cs="Times New Roman"/>
          <w:lang w:val="en-GB"/>
        </w:rPr>
        <w:t>, challenge-led innovation</w:t>
      </w:r>
      <w:r w:rsidR="00865C6C" w:rsidRPr="00AC671E">
        <w:rPr>
          <w:rFonts w:ascii="Times New Roman" w:hAnsi="Times New Roman" w:cs="Times New Roman"/>
          <w:lang w:val="en-GB"/>
        </w:rPr>
        <w:t xml:space="preserve"> (Steward, 2012)</w:t>
      </w:r>
      <w:r w:rsidRPr="00AC671E">
        <w:rPr>
          <w:rFonts w:ascii="Times New Roman" w:hAnsi="Times New Roman" w:cs="Times New Roman"/>
          <w:lang w:val="en-GB"/>
        </w:rPr>
        <w:t>, mission-oriented innovation</w:t>
      </w:r>
      <w:r w:rsidR="00865C6C" w:rsidRPr="00AC671E">
        <w:rPr>
          <w:rFonts w:ascii="Times New Roman" w:hAnsi="Times New Roman" w:cs="Times New Roman"/>
          <w:lang w:val="en-GB"/>
        </w:rPr>
        <w:t xml:space="preserve"> (Mazzucato)</w:t>
      </w:r>
      <w:r w:rsidRPr="00AC671E">
        <w:rPr>
          <w:rFonts w:ascii="Times New Roman" w:hAnsi="Times New Roman" w:cs="Times New Roman"/>
          <w:lang w:val="en-GB"/>
        </w:rPr>
        <w:t>, system innovation</w:t>
      </w:r>
      <w:r w:rsidR="00865C6C" w:rsidRPr="00AC671E">
        <w:rPr>
          <w:rFonts w:ascii="Times New Roman" w:hAnsi="Times New Roman" w:cs="Times New Roman"/>
          <w:lang w:val="en-GB"/>
        </w:rPr>
        <w:t xml:space="preserve"> (Geels)</w:t>
      </w:r>
      <w:r w:rsidRPr="00AC671E">
        <w:rPr>
          <w:rFonts w:ascii="Times New Roman" w:hAnsi="Times New Roman" w:cs="Times New Roman"/>
          <w:lang w:val="en-GB"/>
        </w:rPr>
        <w:t>, eco-innovation</w:t>
      </w:r>
      <w:r w:rsidR="00865C6C" w:rsidRPr="00AC671E">
        <w:rPr>
          <w:rFonts w:ascii="Times New Roman" w:hAnsi="Times New Roman" w:cs="Times New Roman"/>
          <w:lang w:val="en-GB"/>
        </w:rPr>
        <w:t xml:space="preserve"> (Kemp)</w:t>
      </w:r>
      <w:r w:rsidRPr="00AC671E">
        <w:rPr>
          <w:rFonts w:ascii="Times New Roman" w:hAnsi="Times New Roman" w:cs="Times New Roman"/>
          <w:lang w:val="en-GB"/>
        </w:rPr>
        <w:t xml:space="preserve"> and responsible research and innovation</w:t>
      </w:r>
      <w:r w:rsidR="00865C6C" w:rsidRPr="00AC671E">
        <w:rPr>
          <w:rFonts w:ascii="Times New Roman" w:hAnsi="Times New Roman" w:cs="Times New Roman"/>
          <w:lang w:val="en-GB"/>
        </w:rPr>
        <w:t xml:space="preserve"> (Owen et al, 2012)</w:t>
      </w:r>
      <w:r w:rsidRPr="00AC671E">
        <w:rPr>
          <w:rFonts w:ascii="Times New Roman" w:hAnsi="Times New Roman" w:cs="Times New Roman"/>
          <w:lang w:val="en-GB"/>
        </w:rPr>
        <w:t>.</w:t>
      </w:r>
      <w:r w:rsidR="0017414E" w:rsidRPr="00AC671E">
        <w:rPr>
          <w:rFonts w:ascii="Times New Roman" w:hAnsi="Times New Roman" w:cs="Times New Roman"/>
          <w:lang w:val="en-GB"/>
        </w:rPr>
        <w:t xml:space="preserve"> Rather than presenting incremental additions to an otherwise stable policy domain, w</w:t>
      </w:r>
      <w:r w:rsidRPr="00AC671E">
        <w:rPr>
          <w:rFonts w:ascii="Times New Roman" w:hAnsi="Times New Roman" w:cs="Times New Roman"/>
          <w:lang w:val="en-GB"/>
        </w:rPr>
        <w:t xml:space="preserve">e argue that </w:t>
      </w:r>
      <w:r w:rsidR="0017414E" w:rsidRPr="00AC671E">
        <w:rPr>
          <w:rFonts w:ascii="Times New Roman" w:hAnsi="Times New Roman" w:cs="Times New Roman"/>
          <w:lang w:val="en-GB"/>
        </w:rPr>
        <w:t>these recent developments are</w:t>
      </w:r>
      <w:r w:rsidRPr="00AC671E">
        <w:rPr>
          <w:rFonts w:ascii="Times New Roman" w:hAnsi="Times New Roman" w:cs="Times New Roman"/>
          <w:lang w:val="en-GB"/>
        </w:rPr>
        <w:t xml:space="preserve"> </w:t>
      </w:r>
      <w:r w:rsidR="0017414E" w:rsidRPr="00AC671E">
        <w:rPr>
          <w:rFonts w:ascii="Times New Roman" w:hAnsi="Times New Roman" w:cs="Times New Roman"/>
          <w:lang w:val="en-GB"/>
        </w:rPr>
        <w:t>signs of an emerging</w:t>
      </w:r>
      <w:r w:rsidRPr="00AC671E">
        <w:rPr>
          <w:rFonts w:ascii="Times New Roman" w:hAnsi="Times New Roman" w:cs="Times New Roman"/>
          <w:lang w:val="en-GB"/>
        </w:rPr>
        <w:t xml:space="preserve"> third generation innovation policy, hereafter called transformative </w:t>
      </w:r>
      <w:r w:rsidRPr="00AC671E">
        <w:rPr>
          <w:rFonts w:ascii="Times New Roman" w:hAnsi="Times New Roman" w:cs="Times New Roman"/>
          <w:lang w:val="en-GB"/>
        </w:rPr>
        <w:lastRenderedPageBreak/>
        <w:t>innovation policy, which can be seen as being layered upon but not fully replacing the first generation of science &amp; technology (S&amp;T) policies and the second generation of innovation systems (IS) policies (</w:t>
      </w:r>
      <w:r w:rsidR="00A20BC4">
        <w:rPr>
          <w:rFonts w:ascii="Times New Roman" w:hAnsi="Times New Roman" w:cs="Times New Roman"/>
          <w:lang w:val="en-GB"/>
        </w:rPr>
        <w:t xml:space="preserve">building on </w:t>
      </w:r>
      <w:r w:rsidRPr="00AC671E">
        <w:rPr>
          <w:rFonts w:ascii="Times New Roman" w:hAnsi="Times New Roman" w:cs="Times New Roman"/>
          <w:lang w:val="en-GB"/>
        </w:rPr>
        <w:t xml:space="preserve">a.o. Borras, 2003; Borras 2007; Fagerberg 2006; Lundval 2007; Kemp 2011; Kallerud 2010; Kallerud, 2013). </w:t>
      </w:r>
    </w:p>
    <w:p w14:paraId="2EAEBD27" w14:textId="6AC856E0" w:rsidR="00171994" w:rsidRPr="00AC671E" w:rsidRDefault="00D24A56" w:rsidP="00D24A56">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This opens up a new </w:t>
      </w:r>
      <w:r w:rsidR="0017414E" w:rsidRPr="00AC671E">
        <w:rPr>
          <w:rFonts w:ascii="Times New Roman" w:hAnsi="Times New Roman" w:cs="Times New Roman"/>
          <w:lang w:val="en-GB"/>
        </w:rPr>
        <w:t xml:space="preserve">‘discursive </w:t>
      </w:r>
      <w:r w:rsidRPr="00AC671E">
        <w:rPr>
          <w:rFonts w:ascii="Times New Roman" w:hAnsi="Times New Roman" w:cs="Times New Roman"/>
          <w:lang w:val="en-GB"/>
        </w:rPr>
        <w:t>space</w:t>
      </w:r>
      <w:r w:rsidR="0017414E" w:rsidRPr="00AC671E">
        <w:rPr>
          <w:rFonts w:ascii="Times New Roman" w:hAnsi="Times New Roman" w:cs="Times New Roman"/>
          <w:lang w:val="en-GB"/>
        </w:rPr>
        <w:t>’</w:t>
      </w:r>
      <w:r w:rsidRPr="00AC671E">
        <w:rPr>
          <w:rFonts w:ascii="Times New Roman" w:hAnsi="Times New Roman" w:cs="Times New Roman"/>
          <w:lang w:val="en-GB"/>
        </w:rPr>
        <w:t xml:space="preserve"> for innovation policy that is currently being occupied by different</w:t>
      </w:r>
      <w:r w:rsidR="0072632B" w:rsidRPr="00AC671E">
        <w:rPr>
          <w:rFonts w:ascii="Times New Roman" w:hAnsi="Times New Roman" w:cs="Times New Roman"/>
          <w:lang w:val="en-GB"/>
        </w:rPr>
        <w:t xml:space="preserve"> academic</w:t>
      </w:r>
      <w:r w:rsidRPr="00AC671E">
        <w:rPr>
          <w:rFonts w:ascii="Times New Roman" w:hAnsi="Times New Roman" w:cs="Times New Roman"/>
          <w:lang w:val="en-GB"/>
        </w:rPr>
        <w:t xml:space="preserve"> groups</w:t>
      </w:r>
      <w:r w:rsidR="00250809" w:rsidRPr="00AC671E">
        <w:rPr>
          <w:rFonts w:ascii="Times New Roman" w:hAnsi="Times New Roman" w:cs="Times New Roman"/>
          <w:lang w:val="en-GB"/>
        </w:rPr>
        <w:t xml:space="preserve"> that either speak of green product</w:t>
      </w:r>
      <w:r w:rsidR="005879B1">
        <w:rPr>
          <w:rFonts w:ascii="Times New Roman" w:hAnsi="Times New Roman" w:cs="Times New Roman"/>
          <w:lang w:val="en-GB"/>
        </w:rPr>
        <w:t>s</w:t>
      </w:r>
      <w:r w:rsidR="00250809" w:rsidRPr="00AC671E">
        <w:rPr>
          <w:rFonts w:ascii="Times New Roman" w:hAnsi="Times New Roman" w:cs="Times New Roman"/>
          <w:lang w:val="en-GB"/>
        </w:rPr>
        <w:t xml:space="preserve"> or industrial ‘revolutions’, socio-technical ‘transitions’ or broader societal ‘transformations’</w:t>
      </w:r>
      <w:r w:rsidR="00171994" w:rsidRPr="00AC671E">
        <w:rPr>
          <w:rFonts w:ascii="Times New Roman" w:hAnsi="Times New Roman" w:cs="Times New Roman"/>
          <w:lang w:val="en-GB"/>
        </w:rPr>
        <w:t xml:space="preserve">. </w:t>
      </w:r>
      <w:r w:rsidRPr="00AC671E">
        <w:rPr>
          <w:rFonts w:ascii="Times New Roman" w:hAnsi="Times New Roman" w:cs="Times New Roman"/>
          <w:lang w:val="en-GB"/>
        </w:rPr>
        <w:t xml:space="preserve">Rather than attempting to equate them, </w:t>
      </w:r>
      <w:r w:rsidR="000F3A42" w:rsidRPr="00AC671E">
        <w:rPr>
          <w:rFonts w:ascii="Times New Roman" w:hAnsi="Times New Roman" w:cs="Times New Roman"/>
          <w:lang w:val="en-GB"/>
        </w:rPr>
        <w:t>we conceptualise</w:t>
      </w:r>
      <w:r w:rsidRPr="00AC671E">
        <w:rPr>
          <w:rFonts w:ascii="Times New Roman" w:hAnsi="Times New Roman" w:cs="Times New Roman"/>
          <w:lang w:val="en-GB"/>
        </w:rPr>
        <w:t xml:space="preserve"> transformative innovation policy as a new (and third) generation of innovation policy that draws on a variety of different approaches. </w:t>
      </w:r>
      <w:r w:rsidR="000F3A42" w:rsidRPr="00AC671E">
        <w:rPr>
          <w:rFonts w:ascii="Times New Roman" w:hAnsi="Times New Roman" w:cs="Times New Roman"/>
          <w:lang w:val="en-GB"/>
        </w:rPr>
        <w:t>By doing so, transformative</w:t>
      </w:r>
      <w:r w:rsidRPr="00AC671E">
        <w:rPr>
          <w:rFonts w:ascii="Times New Roman" w:hAnsi="Times New Roman" w:cs="Times New Roman"/>
          <w:lang w:val="en-GB"/>
        </w:rPr>
        <w:t xml:space="preserve"> innovation policy </w:t>
      </w:r>
      <w:r w:rsidR="00773558" w:rsidRPr="00AC671E">
        <w:rPr>
          <w:rFonts w:ascii="Times New Roman" w:hAnsi="Times New Roman" w:cs="Times New Roman"/>
          <w:lang w:val="en-GB"/>
        </w:rPr>
        <w:t>encompasses both</w:t>
      </w:r>
      <w:r w:rsidRPr="00AC671E">
        <w:rPr>
          <w:rFonts w:ascii="Times New Roman" w:hAnsi="Times New Roman" w:cs="Times New Roman"/>
          <w:lang w:val="en-GB"/>
        </w:rPr>
        <w:t xml:space="preserve"> the technological aspects of grand challenges and corresponding need of science-driven R&amp;D programmes but</w:t>
      </w:r>
      <w:r w:rsidR="00773558" w:rsidRPr="00AC671E">
        <w:rPr>
          <w:rFonts w:ascii="Times New Roman" w:hAnsi="Times New Roman" w:cs="Times New Roman"/>
          <w:lang w:val="en-GB"/>
        </w:rPr>
        <w:t xml:space="preserve"> also includes</w:t>
      </w:r>
      <w:r w:rsidRPr="00AC671E">
        <w:rPr>
          <w:rFonts w:ascii="Times New Roman" w:hAnsi="Times New Roman" w:cs="Times New Roman"/>
          <w:lang w:val="en-GB"/>
        </w:rPr>
        <w:t xml:space="preserve"> a more broad-based agenda that aims to accelerate the diffusion of environmentally sound technologies into daily practices and different local contexts. </w:t>
      </w:r>
    </w:p>
    <w:p w14:paraId="75BA6FB1" w14:textId="2FB94AD4" w:rsidR="00D24A56" w:rsidRPr="00AC671E" w:rsidRDefault="000F3A42" w:rsidP="00E8785E">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The </w:t>
      </w:r>
      <w:r w:rsidR="00773558" w:rsidRPr="00AC671E">
        <w:rPr>
          <w:rFonts w:ascii="Times New Roman" w:hAnsi="Times New Roman" w:cs="Times New Roman"/>
          <w:lang w:val="en-GB"/>
        </w:rPr>
        <w:t>aim</w:t>
      </w:r>
      <w:r w:rsidRPr="00AC671E">
        <w:rPr>
          <w:rFonts w:ascii="Times New Roman" w:hAnsi="Times New Roman" w:cs="Times New Roman"/>
          <w:lang w:val="en-GB"/>
        </w:rPr>
        <w:t xml:space="preserve"> of this paper is</w:t>
      </w:r>
      <w:r w:rsidR="00171994" w:rsidRPr="00AC671E">
        <w:rPr>
          <w:rFonts w:ascii="Times New Roman" w:hAnsi="Times New Roman" w:cs="Times New Roman"/>
          <w:lang w:val="en-GB"/>
        </w:rPr>
        <w:t xml:space="preserve"> twofold. The first </w:t>
      </w:r>
      <w:r w:rsidR="00773558" w:rsidRPr="00AC671E">
        <w:rPr>
          <w:rFonts w:ascii="Times New Roman" w:hAnsi="Times New Roman" w:cs="Times New Roman"/>
          <w:lang w:val="en-GB"/>
        </w:rPr>
        <w:t xml:space="preserve">part is </w:t>
      </w:r>
      <w:r w:rsidR="00171994" w:rsidRPr="00AC671E">
        <w:rPr>
          <w:rFonts w:ascii="Times New Roman" w:hAnsi="Times New Roman" w:cs="Times New Roman"/>
          <w:lang w:val="en-GB"/>
        </w:rPr>
        <w:t xml:space="preserve">conceptual and </w:t>
      </w:r>
      <w:r w:rsidRPr="00AC671E">
        <w:rPr>
          <w:rFonts w:ascii="Times New Roman" w:hAnsi="Times New Roman" w:cs="Times New Roman"/>
          <w:lang w:val="en-GB"/>
        </w:rPr>
        <w:t>p</w:t>
      </w:r>
      <w:r w:rsidR="0062622F" w:rsidRPr="00AC671E">
        <w:rPr>
          <w:rFonts w:ascii="Times New Roman" w:hAnsi="Times New Roman" w:cs="Times New Roman"/>
          <w:lang w:val="en-GB"/>
        </w:rPr>
        <w:t>resent</w:t>
      </w:r>
      <w:r w:rsidR="00773558" w:rsidRPr="00AC671E">
        <w:rPr>
          <w:rFonts w:ascii="Times New Roman" w:hAnsi="Times New Roman" w:cs="Times New Roman"/>
          <w:lang w:val="en-GB"/>
        </w:rPr>
        <w:t>s</w:t>
      </w:r>
      <w:r w:rsidR="0062622F" w:rsidRPr="00AC671E">
        <w:rPr>
          <w:rFonts w:ascii="Times New Roman" w:hAnsi="Times New Roman" w:cs="Times New Roman"/>
          <w:lang w:val="en-GB"/>
        </w:rPr>
        <w:t xml:space="preserve"> a framework that helps to compare and contrast the consecutive generations of innovation policy </w:t>
      </w:r>
      <w:r w:rsidR="0062622F" w:rsidRPr="00AC671E">
        <w:rPr>
          <w:rFonts w:ascii="Times New Roman" w:hAnsi="Times New Roman" w:cs="Times New Roman"/>
          <w:bCs/>
          <w:i/>
          <w:iCs/>
          <w:lang w:val="en-GB"/>
        </w:rPr>
        <w:t>and</w:t>
      </w:r>
      <w:r w:rsidR="0062622F" w:rsidRPr="00AC671E">
        <w:rPr>
          <w:rFonts w:ascii="Times New Roman" w:hAnsi="Times New Roman" w:cs="Times New Roman"/>
          <w:lang w:val="en-GB"/>
        </w:rPr>
        <w:t xml:space="preserve"> helps to create a better unders</w:t>
      </w:r>
      <w:r w:rsidR="00773558" w:rsidRPr="00AC671E">
        <w:rPr>
          <w:rFonts w:ascii="Times New Roman" w:hAnsi="Times New Roman" w:cs="Times New Roman"/>
          <w:lang w:val="en-GB"/>
        </w:rPr>
        <w:t>tanding of the different groups</w:t>
      </w:r>
      <w:r w:rsidR="0062622F" w:rsidRPr="00AC671E">
        <w:rPr>
          <w:rFonts w:ascii="Times New Roman" w:hAnsi="Times New Roman" w:cs="Times New Roman"/>
          <w:lang w:val="en-GB"/>
        </w:rPr>
        <w:t xml:space="preserve"> currently occupying this new space for innovation policy</w:t>
      </w:r>
      <w:r w:rsidR="00AB2436" w:rsidRPr="00AC671E">
        <w:rPr>
          <w:rFonts w:ascii="Times New Roman" w:hAnsi="Times New Roman" w:cs="Times New Roman"/>
          <w:lang w:val="en-GB"/>
        </w:rPr>
        <w:t xml:space="preserve">. </w:t>
      </w:r>
      <w:r w:rsidR="00D24A56" w:rsidRPr="00AC671E">
        <w:rPr>
          <w:rFonts w:ascii="Times New Roman" w:hAnsi="Times New Roman" w:cs="Times New Roman"/>
          <w:lang w:val="en-GB"/>
        </w:rPr>
        <w:t xml:space="preserve">The </w:t>
      </w:r>
      <w:r w:rsidR="00773558" w:rsidRPr="00AC671E">
        <w:rPr>
          <w:rFonts w:ascii="Times New Roman" w:hAnsi="Times New Roman" w:cs="Times New Roman"/>
          <w:lang w:val="en-GB"/>
        </w:rPr>
        <w:t xml:space="preserve">second part is empirical and identifies recent trends in innovation policy and focus on a number of </w:t>
      </w:r>
      <w:r w:rsidR="00332478">
        <w:rPr>
          <w:rFonts w:ascii="Times New Roman" w:hAnsi="Times New Roman" w:cs="Times New Roman"/>
          <w:lang w:val="en-GB"/>
        </w:rPr>
        <w:t>international</w:t>
      </w:r>
      <w:r w:rsidR="00332478" w:rsidRPr="00AC671E">
        <w:rPr>
          <w:rFonts w:ascii="Times New Roman" w:hAnsi="Times New Roman" w:cs="Times New Roman"/>
          <w:lang w:val="en-GB"/>
        </w:rPr>
        <w:t xml:space="preserve"> </w:t>
      </w:r>
      <w:r w:rsidR="00D24A56" w:rsidRPr="00AC671E">
        <w:rPr>
          <w:rFonts w:ascii="Times New Roman" w:hAnsi="Times New Roman" w:cs="Times New Roman"/>
          <w:lang w:val="en-GB"/>
        </w:rPr>
        <w:t xml:space="preserve">policy </w:t>
      </w:r>
      <w:r w:rsidR="00773558" w:rsidRPr="00AC671E">
        <w:rPr>
          <w:rFonts w:ascii="Times New Roman" w:hAnsi="Times New Roman" w:cs="Times New Roman"/>
          <w:lang w:val="en-GB"/>
        </w:rPr>
        <w:t>initiatives</w:t>
      </w:r>
      <w:r w:rsidR="00D24A56" w:rsidRPr="00AC671E">
        <w:rPr>
          <w:rFonts w:ascii="Times New Roman" w:hAnsi="Times New Roman" w:cs="Times New Roman"/>
          <w:lang w:val="en-GB"/>
        </w:rPr>
        <w:t xml:space="preserve"> </w:t>
      </w:r>
      <w:r w:rsidR="00332478">
        <w:rPr>
          <w:rFonts w:ascii="Times New Roman" w:hAnsi="Times New Roman" w:cs="Times New Roman"/>
          <w:lang w:val="en-GB"/>
        </w:rPr>
        <w:t xml:space="preserve">at </w:t>
      </w:r>
      <w:r w:rsidR="00D24A56" w:rsidRPr="00AC671E">
        <w:rPr>
          <w:rFonts w:ascii="Times New Roman" w:hAnsi="Times New Roman" w:cs="Times New Roman"/>
          <w:lang w:val="en-GB"/>
        </w:rPr>
        <w:t>the intersection of climate action and innovation policy</w:t>
      </w:r>
      <w:r w:rsidR="00773558" w:rsidRPr="00AC671E">
        <w:rPr>
          <w:rFonts w:ascii="Times New Roman" w:hAnsi="Times New Roman" w:cs="Times New Roman"/>
          <w:lang w:val="en-GB"/>
        </w:rPr>
        <w:t xml:space="preserve"> </w:t>
      </w:r>
      <w:r w:rsidR="00332478">
        <w:rPr>
          <w:rFonts w:ascii="Times New Roman" w:hAnsi="Times New Roman" w:cs="Times New Roman"/>
          <w:lang w:val="en-GB"/>
        </w:rPr>
        <w:t xml:space="preserve">and in particular </w:t>
      </w:r>
      <w:r w:rsidR="00773558" w:rsidRPr="00AC671E">
        <w:rPr>
          <w:rFonts w:ascii="Times New Roman" w:hAnsi="Times New Roman" w:cs="Times New Roman"/>
          <w:lang w:val="en-GB"/>
        </w:rPr>
        <w:t>‘Mission Innovation’ launched at the 2015 United Nations climate change conference (COP21)</w:t>
      </w:r>
      <w:r w:rsidR="00332478">
        <w:rPr>
          <w:rFonts w:ascii="Times New Roman" w:hAnsi="Times New Roman" w:cs="Times New Roman"/>
          <w:lang w:val="en-GB"/>
        </w:rPr>
        <w:t>.</w:t>
      </w:r>
      <w:r w:rsidR="00773558" w:rsidRPr="00AC671E">
        <w:rPr>
          <w:rFonts w:ascii="Times New Roman" w:hAnsi="Times New Roman" w:cs="Times New Roman"/>
          <w:lang w:val="en-GB"/>
        </w:rPr>
        <w:t xml:space="preserve"> </w:t>
      </w:r>
      <w:r w:rsidR="00E8785E" w:rsidRPr="00AC671E">
        <w:rPr>
          <w:rFonts w:ascii="Times New Roman" w:hAnsi="Times New Roman" w:cs="Times New Roman"/>
          <w:lang w:val="en-GB"/>
        </w:rPr>
        <w:t xml:space="preserve">The goal is to identify paradoxes and tensions between our conceptual analysis and our empirical observations and open up debate for way forward. </w:t>
      </w:r>
    </w:p>
    <w:p w14:paraId="285DB994" w14:textId="1C461C4D" w:rsidR="00AB2436" w:rsidRPr="00AC671E" w:rsidRDefault="00D24A56" w:rsidP="00E8785E">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p>
    <w:p w14:paraId="7DC18567" w14:textId="24B371B8" w:rsidR="00D24A56" w:rsidRPr="00AC671E" w:rsidRDefault="00D24A56" w:rsidP="00A20BC4">
      <w:pPr>
        <w:spacing w:line="360" w:lineRule="auto"/>
        <w:jc w:val="center"/>
        <w:rPr>
          <w:rFonts w:ascii="Times New Roman" w:hAnsi="Times New Roman" w:cs="Times New Roman"/>
          <w:b/>
          <w:lang w:val="en-GB"/>
        </w:rPr>
      </w:pPr>
      <w:r w:rsidRPr="00AC671E">
        <w:rPr>
          <w:rFonts w:ascii="Times New Roman" w:hAnsi="Times New Roman" w:cs="Times New Roman"/>
          <w:b/>
          <w:lang w:val="en-GB"/>
        </w:rPr>
        <w:t>2. Conceptual Framework</w:t>
      </w:r>
    </w:p>
    <w:p w14:paraId="7BF1BE10" w14:textId="626CA9F8" w:rsidR="001B5D64" w:rsidRPr="00AC671E" w:rsidRDefault="000C248D" w:rsidP="003A5AB3">
      <w:pPr>
        <w:spacing w:line="360" w:lineRule="auto"/>
        <w:rPr>
          <w:rFonts w:ascii="Times New Roman" w:hAnsi="Times New Roman" w:cs="Times New Roman"/>
          <w:b/>
          <w:lang w:val="en-GB"/>
        </w:rPr>
      </w:pPr>
      <w:r w:rsidRPr="00AC671E">
        <w:rPr>
          <w:rFonts w:ascii="Times New Roman" w:hAnsi="Times New Roman" w:cs="Times New Roman"/>
          <w:b/>
          <w:lang w:val="en-GB"/>
        </w:rPr>
        <w:t>2.</w:t>
      </w:r>
      <w:r w:rsidR="00D24A56" w:rsidRPr="00AC671E">
        <w:rPr>
          <w:rFonts w:ascii="Times New Roman" w:hAnsi="Times New Roman" w:cs="Times New Roman"/>
          <w:b/>
          <w:lang w:val="en-GB"/>
        </w:rPr>
        <w:t>1</w:t>
      </w:r>
      <w:r w:rsidRPr="00AC671E">
        <w:rPr>
          <w:rFonts w:ascii="Times New Roman" w:hAnsi="Times New Roman" w:cs="Times New Roman"/>
          <w:b/>
          <w:lang w:val="en-GB"/>
        </w:rPr>
        <w:t xml:space="preserve"> </w:t>
      </w:r>
      <w:r w:rsidR="00B40DB5" w:rsidRPr="00AC671E">
        <w:rPr>
          <w:rFonts w:ascii="Times New Roman" w:hAnsi="Times New Roman" w:cs="Times New Roman"/>
          <w:b/>
          <w:lang w:val="en-GB"/>
        </w:rPr>
        <w:t>Two dimension</w:t>
      </w:r>
      <w:r w:rsidR="00006ACA" w:rsidRPr="00AC671E">
        <w:rPr>
          <w:rFonts w:ascii="Times New Roman" w:hAnsi="Times New Roman" w:cs="Times New Roman"/>
          <w:b/>
          <w:lang w:val="en-GB"/>
        </w:rPr>
        <w:t>s</w:t>
      </w:r>
      <w:r w:rsidR="00B40DB5" w:rsidRPr="00AC671E">
        <w:rPr>
          <w:rFonts w:ascii="Times New Roman" w:hAnsi="Times New Roman" w:cs="Times New Roman"/>
          <w:b/>
          <w:lang w:val="en-GB"/>
        </w:rPr>
        <w:t xml:space="preserve"> of innovation policy</w:t>
      </w:r>
    </w:p>
    <w:p w14:paraId="12570C23" w14:textId="351FD612" w:rsidR="00307DE9" w:rsidRPr="00AC671E" w:rsidRDefault="001B5D64" w:rsidP="003A5AB3">
      <w:pPr>
        <w:spacing w:line="360" w:lineRule="auto"/>
        <w:contextualSpacing/>
        <w:jc w:val="both"/>
        <w:rPr>
          <w:rFonts w:ascii="Times New Roman" w:hAnsi="Times New Roman" w:cs="Times New Roman"/>
          <w:color w:val="000000" w:themeColor="text1"/>
          <w:lang w:val="en-GB"/>
        </w:rPr>
      </w:pPr>
      <w:r w:rsidRPr="00AC671E">
        <w:rPr>
          <w:rFonts w:ascii="Times New Roman" w:hAnsi="Times New Roman" w:cs="Times New Roman"/>
          <w:lang w:val="en-GB"/>
        </w:rPr>
        <w:t xml:space="preserve">In his paper on the uptake of the </w:t>
      </w:r>
      <w:r w:rsidR="00307DE9" w:rsidRPr="00AC671E">
        <w:rPr>
          <w:rFonts w:ascii="Times New Roman" w:hAnsi="Times New Roman" w:cs="Times New Roman"/>
          <w:lang w:val="en-GB"/>
        </w:rPr>
        <w:t xml:space="preserve">broad </w:t>
      </w:r>
      <w:r w:rsidRPr="00AC671E">
        <w:rPr>
          <w:rFonts w:ascii="Times New Roman" w:hAnsi="Times New Roman" w:cs="Times New Roman"/>
          <w:lang w:val="en-GB"/>
        </w:rPr>
        <w:t>systemic view on innovation, Edquist</w:t>
      </w:r>
      <w:r w:rsidR="007A16B3" w:rsidRPr="00AC671E">
        <w:rPr>
          <w:rFonts w:ascii="Times New Roman" w:hAnsi="Times New Roman" w:cs="Times New Roman"/>
          <w:lang w:val="en-GB"/>
        </w:rPr>
        <w:t xml:space="preserve"> (2014)</w:t>
      </w:r>
      <w:r w:rsidRPr="00AC671E">
        <w:rPr>
          <w:rFonts w:ascii="Times New Roman" w:hAnsi="Times New Roman" w:cs="Times New Roman"/>
          <w:lang w:val="en-GB"/>
        </w:rPr>
        <w:t xml:space="preserve"> makes a strong argument that </w:t>
      </w:r>
      <w:r w:rsidR="00B40DB5" w:rsidRPr="00AC671E">
        <w:rPr>
          <w:rFonts w:ascii="Times New Roman" w:hAnsi="Times New Roman" w:cs="Times New Roman"/>
          <w:lang w:val="en-GB"/>
        </w:rPr>
        <w:t xml:space="preserve">the understanding of the innovation process as such says nothing about the objectives of innovation policy. </w:t>
      </w:r>
      <w:r w:rsidRPr="00AC671E">
        <w:rPr>
          <w:rFonts w:ascii="Times New Roman" w:hAnsi="Times New Roman" w:cs="Times New Roman"/>
          <w:lang w:val="en-GB"/>
        </w:rPr>
        <w:t xml:space="preserve">He argues that </w:t>
      </w:r>
      <w:r w:rsidR="00584725" w:rsidRPr="00AC671E">
        <w:rPr>
          <w:rFonts w:ascii="Times New Roman" w:hAnsi="Times New Roman" w:cs="Times New Roman"/>
          <w:lang w:val="en-GB"/>
        </w:rPr>
        <w:t>the two</w:t>
      </w:r>
      <w:r w:rsidR="00B40DB5" w:rsidRPr="00AC671E">
        <w:rPr>
          <w:rFonts w:ascii="Times New Roman" w:hAnsi="Times New Roman" w:cs="Times New Roman"/>
          <w:lang w:val="en-GB"/>
        </w:rPr>
        <w:t xml:space="preserve"> have to be separated as the ultimate objectives of </w:t>
      </w:r>
      <w:r w:rsidR="00B40DB5" w:rsidRPr="00AC671E">
        <w:rPr>
          <w:rFonts w:ascii="Times New Roman" w:hAnsi="Times New Roman" w:cs="Times New Roman"/>
          <w:color w:val="000000" w:themeColor="text1"/>
          <w:lang w:val="en-GB"/>
        </w:rPr>
        <w:t xml:space="preserve">innovation policy – the policy agenda – are determined in a political process. Kallerud </w:t>
      </w:r>
      <w:r w:rsidR="007A16B3" w:rsidRPr="00AC671E">
        <w:rPr>
          <w:rFonts w:ascii="Times New Roman" w:hAnsi="Times New Roman" w:cs="Times New Roman"/>
          <w:color w:val="000000" w:themeColor="text1"/>
          <w:lang w:val="en-GB"/>
        </w:rPr>
        <w:t xml:space="preserve">(2010) </w:t>
      </w:r>
      <w:r w:rsidR="00B40DB5" w:rsidRPr="00AC671E">
        <w:rPr>
          <w:rFonts w:ascii="Times New Roman" w:hAnsi="Times New Roman" w:cs="Times New Roman"/>
          <w:color w:val="000000" w:themeColor="text1"/>
          <w:lang w:val="en-GB"/>
        </w:rPr>
        <w:t>makes a similar distinction by talking about vertical (understanding) and horizontal (objectives) dimensions of innovation policy. Smith et al</w:t>
      </w:r>
      <w:r w:rsidR="00584725" w:rsidRPr="00AC671E">
        <w:rPr>
          <w:rFonts w:ascii="Times New Roman" w:hAnsi="Times New Roman" w:cs="Times New Roman"/>
          <w:color w:val="000000" w:themeColor="text1"/>
          <w:lang w:val="en-GB"/>
        </w:rPr>
        <w:t>.</w:t>
      </w:r>
      <w:r w:rsidR="00B40DB5" w:rsidRPr="00AC671E">
        <w:rPr>
          <w:rFonts w:ascii="Times New Roman" w:hAnsi="Times New Roman" w:cs="Times New Roman"/>
          <w:color w:val="000000" w:themeColor="text1"/>
          <w:lang w:val="en-GB"/>
        </w:rPr>
        <w:t xml:space="preserve"> </w:t>
      </w:r>
      <w:r w:rsidR="007A16B3" w:rsidRPr="00AC671E">
        <w:rPr>
          <w:rFonts w:ascii="Times New Roman" w:hAnsi="Times New Roman" w:cs="Times New Roman"/>
          <w:color w:val="000000" w:themeColor="text1"/>
          <w:lang w:val="en-GB"/>
        </w:rPr>
        <w:t xml:space="preserve">(2010) </w:t>
      </w:r>
      <w:r w:rsidR="00B9250F" w:rsidRPr="00AC671E">
        <w:rPr>
          <w:rFonts w:ascii="Times New Roman" w:hAnsi="Times New Roman" w:cs="Times New Roman"/>
          <w:color w:val="000000" w:themeColor="text1"/>
          <w:lang w:val="en-GB"/>
        </w:rPr>
        <w:t xml:space="preserve">also </w:t>
      </w:r>
      <w:r w:rsidR="00B40DB5" w:rsidRPr="00AC671E">
        <w:rPr>
          <w:rFonts w:ascii="Times New Roman" w:hAnsi="Times New Roman" w:cs="Times New Roman"/>
          <w:color w:val="000000" w:themeColor="text1"/>
          <w:lang w:val="en-GB"/>
        </w:rPr>
        <w:t xml:space="preserve">make a comparable separation by discussing the analytical framework and problem definition of </w:t>
      </w:r>
      <w:r w:rsidR="00C72262" w:rsidRPr="00AC671E">
        <w:rPr>
          <w:rFonts w:ascii="Times New Roman" w:hAnsi="Times New Roman" w:cs="Times New Roman"/>
          <w:color w:val="000000" w:themeColor="text1"/>
          <w:lang w:val="en-GB"/>
        </w:rPr>
        <w:t xml:space="preserve">innovation </w:t>
      </w:r>
      <w:r w:rsidR="00B40DB5" w:rsidRPr="00AC671E">
        <w:rPr>
          <w:rFonts w:ascii="Times New Roman" w:hAnsi="Times New Roman" w:cs="Times New Roman"/>
          <w:color w:val="000000" w:themeColor="text1"/>
          <w:lang w:val="en-GB"/>
        </w:rPr>
        <w:t>policy</w:t>
      </w:r>
      <w:r w:rsidR="00B9250F" w:rsidRPr="00AC671E">
        <w:rPr>
          <w:rFonts w:ascii="Times New Roman" w:hAnsi="Times New Roman" w:cs="Times New Roman"/>
          <w:color w:val="000000" w:themeColor="text1"/>
          <w:lang w:val="en-GB"/>
        </w:rPr>
        <w:t xml:space="preserve">. We </w:t>
      </w:r>
      <w:r w:rsidR="00584725" w:rsidRPr="00AC671E">
        <w:rPr>
          <w:rFonts w:ascii="Times New Roman" w:hAnsi="Times New Roman" w:cs="Times New Roman"/>
          <w:color w:val="000000" w:themeColor="text1"/>
          <w:lang w:val="en-GB"/>
        </w:rPr>
        <w:t xml:space="preserve">base ourselves on this argumentation and </w:t>
      </w:r>
      <w:r w:rsidR="00C72262" w:rsidRPr="00AC671E">
        <w:rPr>
          <w:rFonts w:ascii="Times New Roman" w:hAnsi="Times New Roman" w:cs="Times New Roman"/>
          <w:color w:val="000000" w:themeColor="text1"/>
          <w:lang w:val="en-GB"/>
        </w:rPr>
        <w:t>argue</w:t>
      </w:r>
      <w:r w:rsidR="00584725" w:rsidRPr="00AC671E">
        <w:rPr>
          <w:rFonts w:ascii="Times New Roman" w:hAnsi="Times New Roman" w:cs="Times New Roman"/>
          <w:color w:val="000000" w:themeColor="text1"/>
          <w:lang w:val="en-GB"/>
        </w:rPr>
        <w:t xml:space="preserve"> that </w:t>
      </w:r>
      <w:r w:rsidR="00584725" w:rsidRPr="00AC671E">
        <w:rPr>
          <w:rFonts w:ascii="Times New Roman" w:hAnsi="Times New Roman" w:cs="Times New Roman"/>
          <w:color w:val="000000" w:themeColor="text1"/>
          <w:lang w:val="en-GB"/>
        </w:rPr>
        <w:lastRenderedPageBreak/>
        <w:t>innovation policy can be separated along two dimensions based on the understanding of the innovation process and the corresponding policy agenda.</w:t>
      </w:r>
    </w:p>
    <w:p w14:paraId="48B86ED8" w14:textId="77777777" w:rsidR="00E8785E" w:rsidRPr="00AC671E" w:rsidRDefault="00E8785E" w:rsidP="003A5AB3">
      <w:pPr>
        <w:spacing w:line="360" w:lineRule="auto"/>
        <w:contextualSpacing/>
        <w:jc w:val="both"/>
        <w:rPr>
          <w:rFonts w:ascii="Times New Roman" w:hAnsi="Times New Roman" w:cs="Times New Roman"/>
          <w:color w:val="000000" w:themeColor="text1"/>
          <w:lang w:val="en-GB"/>
        </w:rPr>
      </w:pPr>
    </w:p>
    <w:p w14:paraId="66812923" w14:textId="3E6C3D27" w:rsidR="00E8785E" w:rsidRPr="00AC671E" w:rsidRDefault="00E8785E" w:rsidP="003A5AB3">
      <w:pPr>
        <w:spacing w:line="360" w:lineRule="auto"/>
        <w:contextualSpacing/>
        <w:jc w:val="both"/>
        <w:rPr>
          <w:rFonts w:ascii="Times New Roman" w:hAnsi="Times New Roman" w:cs="Times New Roman"/>
          <w:b/>
          <w:i/>
          <w:color w:val="000000" w:themeColor="text1"/>
          <w:lang w:val="en-GB"/>
        </w:rPr>
      </w:pPr>
      <w:r w:rsidRPr="00AC671E">
        <w:rPr>
          <w:rFonts w:ascii="Times New Roman" w:hAnsi="Times New Roman" w:cs="Times New Roman"/>
          <w:b/>
          <w:i/>
          <w:color w:val="000000" w:themeColor="text1"/>
          <w:lang w:val="en-GB"/>
        </w:rPr>
        <w:t>Understanding of innovation</w:t>
      </w:r>
    </w:p>
    <w:p w14:paraId="26CF7D34" w14:textId="693BD326" w:rsidR="00802912" w:rsidRPr="00AC671E" w:rsidRDefault="00E8785E" w:rsidP="003A5AB3">
      <w:pPr>
        <w:spacing w:line="360" w:lineRule="auto"/>
        <w:contextualSpacing/>
        <w:jc w:val="both"/>
        <w:rPr>
          <w:rFonts w:ascii="Times New Roman" w:hAnsi="Times New Roman" w:cs="Times New Roman"/>
          <w:lang w:val="en-GB"/>
        </w:rPr>
      </w:pPr>
      <w:r w:rsidRPr="00AC671E">
        <w:rPr>
          <w:rFonts w:ascii="Times New Roman" w:hAnsi="Times New Roman" w:cs="Times New Roman"/>
          <w:lang w:val="en-GB"/>
        </w:rPr>
        <w:t>Innovation can be portrayed as a process, referring to the various activities undertaken to bring novel products, pro</w:t>
      </w:r>
      <w:r w:rsidR="00107DF3" w:rsidRPr="00AC671E">
        <w:rPr>
          <w:rFonts w:ascii="Times New Roman" w:hAnsi="Times New Roman" w:cs="Times New Roman"/>
          <w:lang w:val="en-GB"/>
        </w:rPr>
        <w:t xml:space="preserve">cesses or services into practice. There are many different views on how this process works, </w:t>
      </w:r>
      <w:r w:rsidR="003974FA" w:rsidRPr="00AC671E">
        <w:rPr>
          <w:rFonts w:ascii="Times New Roman" w:hAnsi="Times New Roman" w:cs="Times New Roman"/>
          <w:lang w:val="en-GB"/>
        </w:rPr>
        <w:t>but a commonly found</w:t>
      </w:r>
      <w:r w:rsidR="00107DF3" w:rsidRPr="00AC671E">
        <w:rPr>
          <w:rFonts w:ascii="Times New Roman" w:hAnsi="Times New Roman" w:cs="Times New Roman"/>
          <w:lang w:val="en-GB"/>
        </w:rPr>
        <w:t xml:space="preserve"> simplification </w:t>
      </w:r>
      <w:r w:rsidR="003974FA" w:rsidRPr="00AC671E">
        <w:rPr>
          <w:rFonts w:ascii="Times New Roman" w:hAnsi="Times New Roman" w:cs="Times New Roman"/>
          <w:lang w:val="en-GB"/>
        </w:rPr>
        <w:t xml:space="preserve">in the literature is to </w:t>
      </w:r>
      <w:r w:rsidR="00107DF3" w:rsidRPr="00AC671E">
        <w:rPr>
          <w:rFonts w:ascii="Times New Roman" w:hAnsi="Times New Roman" w:cs="Times New Roman"/>
          <w:lang w:val="en-GB"/>
        </w:rPr>
        <w:t>disting</w:t>
      </w:r>
      <w:r w:rsidR="003974FA" w:rsidRPr="00AC671E">
        <w:rPr>
          <w:rFonts w:ascii="Times New Roman" w:hAnsi="Times New Roman" w:cs="Times New Roman"/>
          <w:lang w:val="en-GB"/>
        </w:rPr>
        <w:t>uish</w:t>
      </w:r>
      <w:r w:rsidR="00107DF3" w:rsidRPr="00AC671E">
        <w:rPr>
          <w:rFonts w:ascii="Times New Roman" w:hAnsi="Times New Roman" w:cs="Times New Roman"/>
          <w:lang w:val="en-GB"/>
        </w:rPr>
        <w:t xml:space="preserve"> between a broad and narrow understanding</w:t>
      </w:r>
      <w:r w:rsidR="00586A12" w:rsidRPr="00AC671E">
        <w:rPr>
          <w:rFonts w:ascii="Times New Roman" w:hAnsi="Times New Roman" w:cs="Times New Roman"/>
          <w:lang w:val="en-GB"/>
        </w:rPr>
        <w:t xml:space="preserve"> (SOURCES)</w:t>
      </w:r>
      <w:r w:rsidR="003974FA" w:rsidRPr="00AC671E">
        <w:rPr>
          <w:rFonts w:ascii="Times New Roman" w:hAnsi="Times New Roman" w:cs="Times New Roman"/>
          <w:lang w:val="en-GB"/>
        </w:rPr>
        <w:t>.</w:t>
      </w:r>
      <w:r w:rsidR="00370540" w:rsidRPr="00AC671E">
        <w:rPr>
          <w:rFonts w:ascii="Times New Roman" w:hAnsi="Times New Roman" w:cs="Times New Roman"/>
          <w:lang w:val="en-GB"/>
        </w:rPr>
        <w:t xml:space="preserve"> In </w:t>
      </w:r>
      <w:r w:rsidR="004822DC" w:rsidRPr="00AC671E">
        <w:rPr>
          <w:rFonts w:ascii="Times New Roman" w:hAnsi="Times New Roman" w:cs="Times New Roman"/>
          <w:lang w:val="en-GB"/>
        </w:rPr>
        <w:t>its</w:t>
      </w:r>
      <w:r w:rsidR="00370540" w:rsidRPr="00AC671E">
        <w:rPr>
          <w:rFonts w:ascii="Times New Roman" w:hAnsi="Times New Roman" w:cs="Times New Roman"/>
          <w:lang w:val="en-GB"/>
        </w:rPr>
        <w:t xml:space="preserve"> extreme form, the narrow understanding sees innovation as the commercialisation of science with an active role for academia and industry where, in the words of the 1933 Chicago world fair slogan, “academia invents, industry applies and </w:t>
      </w:r>
      <w:r w:rsidR="00AB2536" w:rsidRPr="00AC671E">
        <w:rPr>
          <w:rFonts w:ascii="Times New Roman" w:hAnsi="Times New Roman" w:cs="Times New Roman"/>
          <w:lang w:val="en-GB"/>
        </w:rPr>
        <w:t>society</w:t>
      </w:r>
      <w:r w:rsidR="00370540" w:rsidRPr="00AC671E">
        <w:rPr>
          <w:rFonts w:ascii="Times New Roman" w:hAnsi="Times New Roman" w:cs="Times New Roman"/>
          <w:lang w:val="en-GB"/>
        </w:rPr>
        <w:t xml:space="preserve"> conforms” (Rip et al, 2010). There </w:t>
      </w:r>
      <w:r w:rsidR="00AB2536" w:rsidRPr="00AC671E">
        <w:rPr>
          <w:rFonts w:ascii="Times New Roman" w:hAnsi="Times New Roman" w:cs="Times New Roman"/>
          <w:lang w:val="en-GB"/>
        </w:rPr>
        <w:t>is focus</w:t>
      </w:r>
      <w:r w:rsidR="00370540" w:rsidRPr="00AC671E">
        <w:rPr>
          <w:rFonts w:ascii="Times New Roman" w:hAnsi="Times New Roman" w:cs="Times New Roman"/>
          <w:lang w:val="en-GB"/>
        </w:rPr>
        <w:t xml:space="preserve"> on R&amp;D for the development of new technologies</w:t>
      </w:r>
      <w:r w:rsidR="00F15314" w:rsidRPr="00AC671E">
        <w:rPr>
          <w:rFonts w:ascii="Times New Roman" w:hAnsi="Times New Roman" w:cs="Times New Roman"/>
          <w:lang w:val="en-GB"/>
        </w:rPr>
        <w:t>, the so-called ‘STI-mode’ (Jensen et al, 2007) and</w:t>
      </w:r>
      <w:r w:rsidR="00370540" w:rsidRPr="00AC671E">
        <w:rPr>
          <w:rFonts w:ascii="Times New Roman" w:hAnsi="Times New Roman" w:cs="Times New Roman"/>
          <w:lang w:val="en-GB"/>
        </w:rPr>
        <w:t xml:space="preserve"> </w:t>
      </w:r>
      <w:r w:rsidR="00586A12" w:rsidRPr="00AC671E">
        <w:rPr>
          <w:rFonts w:ascii="Times New Roman" w:hAnsi="Times New Roman" w:cs="Times New Roman"/>
          <w:lang w:val="en-GB"/>
        </w:rPr>
        <w:t xml:space="preserve">it </w:t>
      </w:r>
      <w:r w:rsidR="00370540" w:rsidRPr="00AC671E">
        <w:rPr>
          <w:rFonts w:ascii="Times New Roman" w:hAnsi="Times New Roman" w:cs="Times New Roman"/>
          <w:lang w:val="en-GB"/>
        </w:rPr>
        <w:t xml:space="preserve">is informed </w:t>
      </w:r>
      <w:r w:rsidR="00AB2536" w:rsidRPr="00AC671E">
        <w:rPr>
          <w:rFonts w:ascii="Times New Roman" w:hAnsi="Times New Roman" w:cs="Times New Roman"/>
          <w:lang w:val="en-GB"/>
        </w:rPr>
        <w:t xml:space="preserve">by the </w:t>
      </w:r>
      <w:r w:rsidR="00370540" w:rsidRPr="00AC671E">
        <w:rPr>
          <w:rFonts w:ascii="Times New Roman" w:hAnsi="Times New Roman" w:cs="Times New Roman"/>
          <w:lang w:val="en-GB"/>
        </w:rPr>
        <w:t xml:space="preserve">linear model of innovation. </w:t>
      </w:r>
      <w:r w:rsidR="00AB2536" w:rsidRPr="00AC671E">
        <w:rPr>
          <w:rFonts w:ascii="Times New Roman" w:hAnsi="Times New Roman" w:cs="Times New Roman"/>
          <w:lang w:val="en-GB"/>
        </w:rPr>
        <w:t xml:space="preserve"> This model describes innovation as a journey from basic research, to applied research, to techno</w:t>
      </w:r>
      <w:r w:rsidR="003708BD" w:rsidRPr="00AC671E">
        <w:rPr>
          <w:rFonts w:ascii="Times New Roman" w:hAnsi="Times New Roman" w:cs="Times New Roman"/>
          <w:lang w:val="en-GB"/>
        </w:rPr>
        <w:t>logy development and diffusion</w:t>
      </w:r>
      <w:r w:rsidR="00F15314" w:rsidRPr="00AC671E">
        <w:rPr>
          <w:rFonts w:ascii="Times New Roman" w:hAnsi="Times New Roman" w:cs="Times New Roman"/>
          <w:lang w:val="en-GB"/>
        </w:rPr>
        <w:t xml:space="preserve"> (Caraca et al, </w:t>
      </w:r>
      <w:commentRangeStart w:id="1"/>
      <w:r w:rsidR="00F15314" w:rsidRPr="00AC671E">
        <w:rPr>
          <w:rFonts w:ascii="Times New Roman" w:hAnsi="Times New Roman" w:cs="Times New Roman"/>
          <w:lang w:val="en-GB"/>
        </w:rPr>
        <w:t>2009</w:t>
      </w:r>
      <w:commentRangeEnd w:id="1"/>
      <w:r w:rsidR="00332478">
        <w:rPr>
          <w:rStyle w:val="CommentReference"/>
        </w:rPr>
        <w:commentReference w:id="1"/>
      </w:r>
      <w:r w:rsidR="00F15314" w:rsidRPr="00AC671E">
        <w:rPr>
          <w:rFonts w:ascii="Times New Roman" w:hAnsi="Times New Roman" w:cs="Times New Roman"/>
          <w:lang w:val="en-GB"/>
        </w:rPr>
        <w:t>)</w:t>
      </w:r>
      <w:ins w:id="2" w:author="Larsen, Henrik" w:date="2016-06-29T06:58:00Z">
        <w:r w:rsidR="00332478">
          <w:rPr>
            <w:rFonts w:ascii="Times New Roman" w:hAnsi="Times New Roman" w:cs="Times New Roman"/>
            <w:lang w:val="en-GB"/>
          </w:rPr>
          <w:t>.</w:t>
        </w:r>
      </w:ins>
      <w:r w:rsidR="00F15314" w:rsidRPr="00AC671E">
        <w:rPr>
          <w:rFonts w:ascii="Times New Roman" w:hAnsi="Times New Roman" w:cs="Times New Roman"/>
          <w:lang w:val="en-GB"/>
        </w:rPr>
        <w:t xml:space="preserve"> </w:t>
      </w:r>
      <w:del w:id="3" w:author="Larsen, Henrik" w:date="2016-06-29T06:58:00Z">
        <w:r w:rsidR="003708BD" w:rsidRPr="00AC671E" w:rsidDel="00332478">
          <w:rPr>
            <w:rFonts w:ascii="Times New Roman" w:hAnsi="Times New Roman" w:cs="Times New Roman"/>
            <w:color w:val="FF0000"/>
            <w:lang w:val="en-GB"/>
          </w:rPr>
          <w:delText xml:space="preserve">resulting in the creation of new technologies that feed in to a </w:delText>
        </w:r>
        <w:r w:rsidR="00586A12" w:rsidRPr="00AC671E" w:rsidDel="00332478">
          <w:rPr>
            <w:rFonts w:ascii="Times New Roman" w:hAnsi="Times New Roman" w:cs="Times New Roman"/>
            <w:color w:val="FF0000"/>
            <w:lang w:val="en-GB"/>
          </w:rPr>
          <w:delText>‘</w:delText>
        </w:r>
        <w:r w:rsidR="003708BD" w:rsidRPr="00AC671E" w:rsidDel="00332478">
          <w:rPr>
            <w:rFonts w:ascii="Times New Roman" w:hAnsi="Times New Roman" w:cs="Times New Roman"/>
            <w:color w:val="FF0000"/>
            <w:lang w:val="en-GB"/>
          </w:rPr>
          <w:delText>global technology opportunity set</w:delText>
        </w:r>
        <w:r w:rsidR="00586A12" w:rsidRPr="00AC671E" w:rsidDel="00332478">
          <w:rPr>
            <w:rFonts w:ascii="Times New Roman" w:hAnsi="Times New Roman" w:cs="Times New Roman"/>
            <w:color w:val="FF0000"/>
            <w:lang w:val="en-GB"/>
          </w:rPr>
          <w:delText>’</w:delText>
        </w:r>
        <w:r w:rsidR="003708BD" w:rsidRPr="00AC671E" w:rsidDel="00332478">
          <w:rPr>
            <w:rFonts w:ascii="Times New Roman" w:hAnsi="Times New Roman" w:cs="Times New Roman"/>
            <w:color w:val="FF0000"/>
            <w:lang w:val="en-GB"/>
          </w:rPr>
          <w:delText xml:space="preserve"> for actors to tap into</w:delText>
        </w:r>
        <w:r w:rsidR="00EA27BE" w:rsidRPr="00AC671E" w:rsidDel="00332478">
          <w:rPr>
            <w:rFonts w:ascii="Times New Roman" w:hAnsi="Times New Roman" w:cs="Times New Roman"/>
            <w:color w:val="FF0000"/>
            <w:lang w:val="en-GB"/>
          </w:rPr>
          <w:delText xml:space="preserve"> (Binz et al, 2014)</w:delText>
        </w:r>
        <w:r w:rsidR="003708BD" w:rsidRPr="00AC671E" w:rsidDel="00332478">
          <w:rPr>
            <w:rFonts w:ascii="Times New Roman" w:hAnsi="Times New Roman" w:cs="Times New Roman"/>
            <w:color w:val="FF0000"/>
            <w:lang w:val="en-GB"/>
          </w:rPr>
          <w:delText xml:space="preserve">. </w:delText>
        </w:r>
      </w:del>
      <w:r w:rsidR="00AB2536" w:rsidRPr="00AC671E">
        <w:rPr>
          <w:rFonts w:ascii="Times New Roman" w:hAnsi="Times New Roman" w:cs="Times New Roman"/>
          <w:lang w:val="en-GB"/>
        </w:rPr>
        <w:t xml:space="preserve">In this simple supply-push model, all innovation results from science and it is scientific advances that determine the rate and </w:t>
      </w:r>
      <w:r w:rsidR="00AB2536" w:rsidRPr="00AC671E">
        <w:rPr>
          <w:rFonts w:ascii="Times New Roman" w:hAnsi="Times New Roman" w:cs="Times New Roman"/>
          <w:color w:val="000000" w:themeColor="text1"/>
          <w:lang w:val="en-GB"/>
        </w:rPr>
        <w:t xml:space="preserve">direction of innovation (Godin, 2013). </w:t>
      </w:r>
      <w:r w:rsidR="00AB2536" w:rsidRPr="00AC671E">
        <w:rPr>
          <w:rFonts w:ascii="Times New Roman" w:hAnsi="Times New Roman" w:cs="Times New Roman"/>
          <w:lang w:val="en-GB"/>
        </w:rPr>
        <w:t>This process is seen as being hindered by market failures</w:t>
      </w:r>
      <w:r w:rsidR="00C47ECC" w:rsidRPr="00AC671E">
        <w:rPr>
          <w:rFonts w:ascii="Times New Roman" w:hAnsi="Times New Roman" w:cs="Times New Roman"/>
          <w:lang w:val="en-GB"/>
        </w:rPr>
        <w:t>, arguing</w:t>
      </w:r>
      <w:r w:rsidR="00AB2536" w:rsidRPr="00AC671E">
        <w:rPr>
          <w:rFonts w:ascii="Times New Roman" w:hAnsi="Times New Roman" w:cs="Times New Roman"/>
          <w:lang w:val="en-GB"/>
        </w:rPr>
        <w:t xml:space="preserve"> that certain types of knowledge have </w:t>
      </w:r>
      <w:r w:rsidR="00C47ECC" w:rsidRPr="00AC671E">
        <w:rPr>
          <w:rFonts w:ascii="Times New Roman" w:hAnsi="Times New Roman" w:cs="Times New Roman"/>
          <w:lang w:val="en-GB"/>
        </w:rPr>
        <w:t>the character of a public good and lead to</w:t>
      </w:r>
      <w:r w:rsidR="00AB2536" w:rsidRPr="00AC671E">
        <w:rPr>
          <w:rFonts w:ascii="Times New Roman" w:hAnsi="Times New Roman" w:cs="Times New Roman"/>
          <w:lang w:val="en-GB"/>
        </w:rPr>
        <w:t xml:space="preserve"> knowledge spill-overs – i.e. other people benefiting from your work – </w:t>
      </w:r>
      <w:r w:rsidR="00C47ECC" w:rsidRPr="00AC671E">
        <w:rPr>
          <w:rFonts w:ascii="Times New Roman" w:hAnsi="Times New Roman" w:cs="Times New Roman"/>
          <w:lang w:val="en-GB"/>
        </w:rPr>
        <w:t>resulting in</w:t>
      </w:r>
      <w:r w:rsidR="00AB2536" w:rsidRPr="00AC671E">
        <w:rPr>
          <w:rFonts w:ascii="Times New Roman" w:hAnsi="Times New Roman" w:cs="Times New Roman"/>
          <w:lang w:val="en-GB"/>
        </w:rPr>
        <w:t xml:space="preserve"> an underinvestment in knowledge development</w:t>
      </w:r>
      <w:r w:rsidR="00F15314" w:rsidRPr="00AC671E">
        <w:rPr>
          <w:rFonts w:ascii="Times New Roman" w:hAnsi="Times New Roman" w:cs="Times New Roman"/>
          <w:lang w:val="en-GB"/>
        </w:rPr>
        <w:t xml:space="preserve"> (</w:t>
      </w:r>
      <w:r w:rsidR="00586A12" w:rsidRPr="00AC671E">
        <w:rPr>
          <w:rFonts w:ascii="Times New Roman" w:hAnsi="Times New Roman" w:cs="Times New Roman"/>
          <w:lang w:val="en-GB"/>
        </w:rPr>
        <w:t xml:space="preserve">Woolthuis et al, </w:t>
      </w:r>
      <w:commentRangeStart w:id="4"/>
      <w:r w:rsidR="00586A12" w:rsidRPr="00AC671E">
        <w:rPr>
          <w:rFonts w:ascii="Times New Roman" w:hAnsi="Times New Roman" w:cs="Times New Roman"/>
          <w:lang w:val="en-GB"/>
        </w:rPr>
        <w:t>2005</w:t>
      </w:r>
      <w:commentRangeEnd w:id="4"/>
      <w:r w:rsidR="00332478">
        <w:rPr>
          <w:rStyle w:val="CommentReference"/>
        </w:rPr>
        <w:commentReference w:id="4"/>
      </w:r>
      <w:r w:rsidR="00F15314" w:rsidRPr="00AC671E">
        <w:rPr>
          <w:rFonts w:ascii="Times New Roman" w:hAnsi="Times New Roman" w:cs="Times New Roman"/>
          <w:lang w:val="en-GB"/>
        </w:rPr>
        <w:t>)</w:t>
      </w:r>
      <w:r w:rsidR="00332478">
        <w:rPr>
          <w:rFonts w:ascii="Times New Roman" w:hAnsi="Times New Roman" w:cs="Times New Roman"/>
          <w:lang w:val="en-GB"/>
        </w:rPr>
        <w:t>.</w:t>
      </w:r>
    </w:p>
    <w:p w14:paraId="008AFD86" w14:textId="6D9C2390" w:rsidR="003708BD" w:rsidRPr="00AC671E" w:rsidRDefault="00802912" w:rsidP="0007557B">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3708BD" w:rsidRPr="00AC671E">
        <w:rPr>
          <w:rFonts w:ascii="Times New Roman" w:hAnsi="Times New Roman" w:cs="Times New Roman"/>
          <w:lang w:val="en-GB"/>
        </w:rPr>
        <w:t xml:space="preserve">In contrast to this, a broad understanding sees innovation as an interactive learning process </w:t>
      </w:r>
      <w:r w:rsidR="00F15314" w:rsidRPr="00AC671E">
        <w:rPr>
          <w:rFonts w:ascii="Times New Roman" w:hAnsi="Times New Roman" w:cs="Times New Roman"/>
          <w:lang w:val="en-GB"/>
        </w:rPr>
        <w:t xml:space="preserve">(Lundval et al, 1992) </w:t>
      </w:r>
      <w:r w:rsidR="003708BD" w:rsidRPr="00AC671E">
        <w:rPr>
          <w:rFonts w:ascii="Times New Roman" w:hAnsi="Times New Roman" w:cs="Times New Roman"/>
          <w:lang w:val="en-GB"/>
        </w:rPr>
        <w:t>between a broad variety of actors</w:t>
      </w:r>
      <w:r w:rsidR="00F15314" w:rsidRPr="00AC671E">
        <w:rPr>
          <w:rFonts w:ascii="Times New Roman" w:hAnsi="Times New Roman" w:cs="Times New Roman"/>
          <w:lang w:val="en-GB"/>
        </w:rPr>
        <w:t xml:space="preserve"> (Carayannis and Campbell, 2009) </w:t>
      </w:r>
      <w:r w:rsidR="003708BD" w:rsidRPr="00AC671E">
        <w:rPr>
          <w:rFonts w:ascii="Times New Roman" w:hAnsi="Times New Roman" w:cs="Times New Roman"/>
          <w:lang w:val="en-GB"/>
        </w:rPr>
        <w:t>that includes different types of knowledge and</w:t>
      </w:r>
      <w:r w:rsidRPr="00AC671E">
        <w:rPr>
          <w:rFonts w:ascii="Times New Roman" w:hAnsi="Times New Roman" w:cs="Times New Roman"/>
          <w:lang w:val="en-GB"/>
        </w:rPr>
        <w:t xml:space="preserve"> different</w:t>
      </w:r>
      <w:r w:rsidR="003708BD" w:rsidRPr="00AC671E">
        <w:rPr>
          <w:rFonts w:ascii="Times New Roman" w:hAnsi="Times New Roman" w:cs="Times New Roman"/>
          <w:lang w:val="en-GB"/>
        </w:rPr>
        <w:t xml:space="preserve"> modes of innovation</w:t>
      </w:r>
      <w:r w:rsidR="00F15314" w:rsidRPr="00AC671E">
        <w:rPr>
          <w:rFonts w:ascii="Times New Roman" w:hAnsi="Times New Roman" w:cs="Times New Roman"/>
          <w:lang w:val="en-GB"/>
        </w:rPr>
        <w:t xml:space="preserve"> (Jensen et al, 2007)</w:t>
      </w:r>
      <w:r w:rsidR="003708BD" w:rsidRPr="00AC671E">
        <w:rPr>
          <w:rFonts w:ascii="Times New Roman" w:hAnsi="Times New Roman" w:cs="Times New Roman"/>
          <w:lang w:val="en-GB"/>
        </w:rPr>
        <w:t>. It is informed by a systemic model of innovation</w:t>
      </w:r>
      <w:r w:rsidRPr="00AC671E">
        <w:rPr>
          <w:rFonts w:ascii="Times New Roman" w:hAnsi="Times New Roman" w:cs="Times New Roman"/>
          <w:lang w:val="en-GB"/>
        </w:rPr>
        <w:t xml:space="preserve"> acknowledging the complex networks of organisations and institutions that provides the environment in which innovations are developed, diffused and used </w:t>
      </w:r>
      <w:r w:rsidRPr="00AC671E">
        <w:rPr>
          <w:rFonts w:ascii="Times New Roman" w:hAnsi="Times New Roman" w:cs="Times New Roman"/>
          <w:lang w:val="en-GB"/>
        </w:rPr>
        <w:fldChar w:fldCharType="begin" w:fldLock="1"/>
      </w:r>
      <w:r w:rsidRPr="00AC671E">
        <w:rPr>
          <w:rFonts w:ascii="Times New Roman" w:hAnsi="Times New Roman" w:cs="Times New Roman"/>
          <w:lang w:val="en-GB"/>
        </w:rPr>
        <w:instrText>ADDIN CSL_CITATION { "citationItems" : [ { "id" : "ITEM-1", "itemData" : { "author" : [ { "dropping-particle" : "", "family" : "Fagerberg", "given" : "Jan", "non-dropping-particle" : "", "parse-names" : false, "suffix" : "" } ], "container-title" : "The Oxford Handbook of Innovation", "editor" : [ { "dropping-particle" : "", "family" : "Fagerberg", "given" : "Jan", "non-dropping-particle" : "", "parse-names" : false, "suffix" : "" }, { "dropping-particle" : "", "family" : "Mowery", "given" : "David C.", "non-dropping-particle" : "", "parse-names" : false, "suffix" : "" }, { "dropping-particle" : "", "family" : "Nelson", "given" : "Richard R.", "non-dropping-particle" : "", "parse-names" : false, "suffix" : "" } ], "id" : "ITEM-1", "issued" : { "date-parts" : [ [ "2006" ] ] }, "page" : "1-27", "publisher" : "Oxford University Press", "title" : "Innovation: A guide to the literature", "type" : "chapter" }, "uris" : [ "http://www.mendeley.com/documents/?uuid=f548cfc9-8cfd-4d8c-bdbb-e70180ec7285" ] } ], "mendeley" : { "formattedCitation" : "(Fagerberg 2006)", "plainTextFormattedCitation" : "(Fagerberg 2006)", "previouslyFormattedCitation" : "(Fagerberg 2006)" }, "properties" : { "noteIndex" : 0 }, "schema" : "https://github.com/citation-style-language/schema/raw/master/csl-citation.json" }</w:instrText>
      </w:r>
      <w:r w:rsidRPr="00AC671E">
        <w:rPr>
          <w:rFonts w:ascii="Times New Roman" w:hAnsi="Times New Roman" w:cs="Times New Roman"/>
          <w:lang w:val="en-GB"/>
        </w:rPr>
        <w:fldChar w:fldCharType="separate"/>
      </w:r>
      <w:r w:rsidRPr="00AC671E">
        <w:rPr>
          <w:rFonts w:ascii="Times New Roman" w:hAnsi="Times New Roman" w:cs="Times New Roman"/>
          <w:noProof/>
          <w:lang w:val="en-GB"/>
        </w:rPr>
        <w:t>(Fagerberg 2006)</w:t>
      </w:r>
      <w:r w:rsidRPr="00AC671E">
        <w:rPr>
          <w:rFonts w:ascii="Times New Roman" w:hAnsi="Times New Roman" w:cs="Times New Roman"/>
          <w:lang w:val="en-GB"/>
        </w:rPr>
        <w:fldChar w:fldCharType="end"/>
      </w:r>
      <w:r w:rsidRPr="00AC671E">
        <w:rPr>
          <w:rFonts w:ascii="Times New Roman" w:hAnsi="Times New Roman" w:cs="Times New Roman"/>
          <w:lang w:val="en-GB"/>
        </w:rPr>
        <w:t xml:space="preserve">. </w:t>
      </w:r>
      <w:r w:rsidR="00AF5CE5" w:rsidRPr="00AC671E">
        <w:rPr>
          <w:rFonts w:ascii="Times New Roman" w:hAnsi="Times New Roman" w:cs="Times New Roman"/>
          <w:lang w:val="en-GB"/>
        </w:rPr>
        <w:t xml:space="preserve">Innovation processes are therefore not only </w:t>
      </w:r>
      <w:r w:rsidR="00E77BCC" w:rsidRPr="00AC671E">
        <w:rPr>
          <w:rFonts w:ascii="Times New Roman" w:hAnsi="Times New Roman" w:cs="Times New Roman"/>
          <w:lang w:val="en-GB"/>
        </w:rPr>
        <w:t>influenced by</w:t>
      </w:r>
      <w:r w:rsidR="00AF5CE5" w:rsidRPr="00AC671E">
        <w:rPr>
          <w:rFonts w:ascii="Times New Roman" w:hAnsi="Times New Roman" w:cs="Times New Roman"/>
          <w:lang w:val="en-GB"/>
        </w:rPr>
        <w:t xml:space="preserve"> market failures but can also be hindered by system failures that lead to path-dependencies and increasing return to </w:t>
      </w:r>
      <w:r w:rsidR="00332478">
        <w:rPr>
          <w:rFonts w:ascii="Times New Roman" w:hAnsi="Times New Roman" w:cs="Times New Roman"/>
          <w:lang w:val="en-GB"/>
        </w:rPr>
        <w:t>adoption</w:t>
      </w:r>
      <w:r w:rsidR="00332478" w:rsidRPr="00AC671E">
        <w:rPr>
          <w:rFonts w:ascii="Times New Roman" w:hAnsi="Times New Roman" w:cs="Times New Roman"/>
          <w:lang w:val="en-GB"/>
        </w:rPr>
        <w:t xml:space="preserve"> </w:t>
      </w:r>
      <w:r w:rsidR="00AF5CE5" w:rsidRPr="00AC671E">
        <w:rPr>
          <w:rFonts w:ascii="Times New Roman" w:hAnsi="Times New Roman" w:cs="Times New Roman"/>
          <w:lang w:val="en-GB"/>
        </w:rPr>
        <w:t xml:space="preserve">and bring for example institutional or infrastructural lock-ins (Woolthuis et al, 2005). </w:t>
      </w:r>
      <w:r w:rsidR="0007557B" w:rsidRPr="00AC671E">
        <w:rPr>
          <w:rFonts w:ascii="Times New Roman" w:hAnsi="Times New Roman" w:cs="Times New Roman"/>
          <w:lang w:val="en-GB"/>
        </w:rPr>
        <w:t xml:space="preserve">The broad understanding of innovation </w:t>
      </w:r>
      <w:r w:rsidRPr="00AC671E">
        <w:rPr>
          <w:rFonts w:ascii="Times New Roman" w:hAnsi="Times New Roman" w:cs="Times New Roman"/>
          <w:lang w:val="en-GB"/>
        </w:rPr>
        <w:t xml:space="preserve">challenges the dominant role of science arguing that innovation needs to be appreciated as something much more than the knowledge transfer from science into commerce </w:t>
      </w:r>
      <w:r w:rsidR="0007557B" w:rsidRPr="00AC671E">
        <w:rPr>
          <w:rFonts w:ascii="Times New Roman" w:hAnsi="Times New Roman" w:cs="Times New Roman"/>
          <w:lang w:val="en-GB"/>
        </w:rPr>
        <w:t>as</w:t>
      </w:r>
      <w:r w:rsidRPr="00AC671E">
        <w:rPr>
          <w:rFonts w:ascii="Times New Roman" w:hAnsi="Times New Roman" w:cs="Times New Roman"/>
          <w:lang w:val="en-GB"/>
        </w:rPr>
        <w:t xml:space="preserve"> not all innovations are science-based and only a few are science driven</w:t>
      </w:r>
      <w:r w:rsidR="0007557B" w:rsidRPr="00AC671E">
        <w:rPr>
          <w:rFonts w:ascii="Times New Roman" w:hAnsi="Times New Roman" w:cs="Times New Roman"/>
          <w:lang w:val="en-GB"/>
        </w:rPr>
        <w:t xml:space="preserve"> (Caraca et al, 2009).</w:t>
      </w:r>
      <w:r w:rsidRPr="00AC671E">
        <w:rPr>
          <w:rFonts w:ascii="Times New Roman" w:hAnsi="Times New Roman" w:cs="Times New Roman"/>
          <w:lang w:val="en-GB"/>
        </w:rPr>
        <w:t xml:space="preserve"> With science losing it royal position there are emerging literatures exploring </w:t>
      </w:r>
      <w:r w:rsidR="00AF5CE5" w:rsidRPr="00AC671E">
        <w:rPr>
          <w:rFonts w:ascii="Times New Roman" w:hAnsi="Times New Roman" w:cs="Times New Roman"/>
          <w:lang w:val="en-GB"/>
        </w:rPr>
        <w:t>other</w:t>
      </w:r>
      <w:r w:rsidRPr="00AC671E">
        <w:rPr>
          <w:rFonts w:ascii="Times New Roman" w:hAnsi="Times New Roman" w:cs="Times New Roman"/>
          <w:lang w:val="en-GB"/>
        </w:rPr>
        <w:t xml:space="preserve"> modes of innovation </w:t>
      </w:r>
      <w:r w:rsidR="00AF5CE5" w:rsidRPr="00AC671E">
        <w:rPr>
          <w:rFonts w:ascii="Times New Roman" w:hAnsi="Times New Roman" w:cs="Times New Roman"/>
          <w:lang w:val="en-GB"/>
        </w:rPr>
        <w:t xml:space="preserve">around not only science and technology but also doing, using and interacting, giving explicit attention to both </w:t>
      </w:r>
      <w:r w:rsidR="00157534" w:rsidRPr="00AC671E">
        <w:rPr>
          <w:rFonts w:ascii="Times New Roman" w:hAnsi="Times New Roman" w:cs="Times New Roman"/>
          <w:lang w:val="en-GB"/>
        </w:rPr>
        <w:t xml:space="preserve">the </w:t>
      </w:r>
      <w:r w:rsidR="00AF5CE5" w:rsidRPr="00AC671E">
        <w:rPr>
          <w:rFonts w:ascii="Times New Roman" w:hAnsi="Times New Roman" w:cs="Times New Roman"/>
          <w:lang w:val="en-GB"/>
        </w:rPr>
        <w:t>codified and tacit</w:t>
      </w:r>
      <w:r w:rsidRPr="00AC671E">
        <w:rPr>
          <w:rFonts w:ascii="Times New Roman" w:hAnsi="Times New Roman" w:cs="Times New Roman"/>
          <w:lang w:val="en-GB"/>
        </w:rPr>
        <w:t xml:space="preserve"> </w:t>
      </w:r>
      <w:r w:rsidR="00332478" w:rsidRPr="00AC671E">
        <w:rPr>
          <w:rFonts w:ascii="Times New Roman" w:hAnsi="Times New Roman" w:cs="Times New Roman"/>
          <w:lang w:val="en-GB"/>
        </w:rPr>
        <w:t>characteristics</w:t>
      </w:r>
      <w:r w:rsidR="00157534" w:rsidRPr="00AC671E">
        <w:rPr>
          <w:rFonts w:ascii="Times New Roman" w:hAnsi="Times New Roman" w:cs="Times New Roman"/>
          <w:lang w:val="en-GB"/>
        </w:rPr>
        <w:t xml:space="preserve">  of </w:t>
      </w:r>
      <w:r w:rsidRPr="00AC671E">
        <w:rPr>
          <w:rFonts w:ascii="Times New Roman" w:hAnsi="Times New Roman" w:cs="Times New Roman"/>
          <w:lang w:val="en-GB"/>
        </w:rPr>
        <w:t xml:space="preserve">knowledge </w:t>
      </w:r>
      <w:r w:rsidRPr="00AC671E">
        <w:rPr>
          <w:rFonts w:ascii="Times New Roman" w:hAnsi="Times New Roman" w:cs="Times New Roman"/>
          <w:lang w:val="en-GB"/>
        </w:rPr>
        <w:fldChar w:fldCharType="begin" w:fldLock="1"/>
      </w:r>
      <w:r w:rsidRPr="00AC671E">
        <w:rPr>
          <w:rFonts w:ascii="Times New Roman" w:hAnsi="Times New Roman" w:cs="Times New Roman"/>
          <w:lang w:val="en-GB"/>
        </w:rPr>
        <w:instrText>ADDIN CSL_CITATION { "citationItems" : [ { "id" : "ITEM-1", "itemData" : { "DOI" : "10.1016/j.respol.2007.01.006", "ISBN" : "0048-7333", "ISSN" : "00487333", "abstract" : "This paper contrasts two modes of innovation. One, the Science, Technology and Innovation (STI) mode, is based on the production and use of codified scientific and technical knowledge. The other, the Doing, Using and Interacting (DUI) mode, relies on informal processes of learning and experience-based know-how. Drawing on the results of the 2001 Danish DISKO Survey, latent class analysis is used to identify groups of firms that practice the two modes with different intensities. Logit regression analysis is used to show that firms combining the two modes are more likely to innovate new products or services than those relying primarily on one mode or the other. The paper concludes by considering the implications for benchmarking innovation systems and for innovation policy. \u00a9 2007 Elsevier B.V. All rights reserved.", "author" : [ { "dropping-particle" : "", "family" : "Jensen", "given" : "Morten B.", "non-dropping-particle" : "", "parse-names" : false, "suffix" : "" }, { "dropping-particle" : "", "family" : "Johnson", "given" : "Bj\u00f6rn", "non-dropping-particle" : "", "parse-names" : false, "suffix" : "" }, { "dropping-particle" : "", "family" : "Lorenz", "given" : "Edward", "non-dropping-particle" : "", "parse-names" : false, "suffix" : "" }, { "dropping-particle" : "", "family" : "Lundvall", "given" : "Bengt-\u00c5ke", "non-dropping-particle" : "", "parse-names" : false, "suffix" : "" } ], "container-title" : "Research Policy", "id" : "ITEM-1", "issued" : { "date-parts" : [ [ "2007" ] ] }, "page" : "680-693", "title" : "Forms of knowledge and modes of innovation", "type" : "article-journal", "volume" : "36" }, "uris" : [ "http://www.mendeley.com/documents/?uuid=c0b3ba22-6873-4017-a83a-2905c31dcef3" ] }, { "id" : "ITEM-2", "itemData" : { "author" : [ { "dropping-particle" : "", "family" : "Chesbrough", "given" : "Henry W.", "non-dropping-particle" : "", "parse-names" : false, "suffix" : "" } ], "id" : "ITEM-2", "issued" : { "date-parts" : [ [ "2003" ] ] }, "publisher" : "Harvard Business Review Press", "title" : "Open innovation: The new imperative for creating and profiting from technology", "type" : "book" }, "uris" : [ "http://www.mendeley.com/documents/?uuid=f9389581-f075-4d4d-b0a6-cc6ad13925e6" ] } ], "mendeley" : { "formattedCitation" : "(Chesbrough 2003, Jensen &lt;i&gt;et al.&lt;/i&gt; 2007)", "plainTextFormattedCitation" : "(Chesbrough 2003, Jensen et al. 2007)", "previouslyFormattedCitation" : "(Chesbrough 2003, Jensen &lt;i&gt;et al.&lt;/i&gt; 2007)" }, "properties" : { "noteIndex" : 0 }, "schema" : "https://github.com/citation-style-language/schema/raw/master/csl-citation.json" }</w:instrText>
      </w:r>
      <w:r w:rsidRPr="00AC671E">
        <w:rPr>
          <w:rFonts w:ascii="Times New Roman" w:hAnsi="Times New Roman" w:cs="Times New Roman"/>
          <w:lang w:val="en-GB"/>
        </w:rPr>
        <w:fldChar w:fldCharType="separate"/>
      </w:r>
      <w:r w:rsidR="0007557B" w:rsidRPr="00AC671E">
        <w:rPr>
          <w:rFonts w:ascii="Times New Roman" w:hAnsi="Times New Roman" w:cs="Times New Roman"/>
          <w:noProof/>
          <w:lang w:val="en-GB"/>
        </w:rPr>
        <w:t>(</w:t>
      </w:r>
      <w:r w:rsidRPr="00AC671E">
        <w:rPr>
          <w:rFonts w:ascii="Times New Roman" w:hAnsi="Times New Roman" w:cs="Times New Roman"/>
          <w:noProof/>
          <w:lang w:val="en-GB"/>
        </w:rPr>
        <w:t xml:space="preserve">Jensen </w:t>
      </w:r>
      <w:r w:rsidRPr="00AC671E">
        <w:rPr>
          <w:rFonts w:ascii="Times New Roman" w:hAnsi="Times New Roman" w:cs="Times New Roman"/>
          <w:i/>
          <w:noProof/>
          <w:lang w:val="en-GB"/>
        </w:rPr>
        <w:t>et al.</w:t>
      </w:r>
      <w:r w:rsidRPr="00AC671E">
        <w:rPr>
          <w:rFonts w:ascii="Times New Roman" w:hAnsi="Times New Roman" w:cs="Times New Roman"/>
          <w:noProof/>
          <w:lang w:val="en-GB"/>
        </w:rPr>
        <w:t xml:space="preserve"> 2007)</w:t>
      </w:r>
      <w:r w:rsidRPr="00AC671E">
        <w:rPr>
          <w:rFonts w:ascii="Times New Roman" w:hAnsi="Times New Roman" w:cs="Times New Roman"/>
          <w:lang w:val="en-GB"/>
        </w:rPr>
        <w:fldChar w:fldCharType="end"/>
      </w:r>
      <w:r w:rsidRPr="00AC671E">
        <w:rPr>
          <w:rFonts w:ascii="Times New Roman" w:hAnsi="Times New Roman" w:cs="Times New Roman"/>
          <w:lang w:val="en-GB"/>
        </w:rPr>
        <w:t xml:space="preserve">. Consequently, </w:t>
      </w:r>
      <w:r w:rsidR="0007557B" w:rsidRPr="00AC671E">
        <w:rPr>
          <w:rFonts w:ascii="Times New Roman" w:hAnsi="Times New Roman" w:cs="Times New Roman"/>
          <w:lang w:val="en-GB"/>
        </w:rPr>
        <w:t xml:space="preserve">a broad understanding implies an </w:t>
      </w:r>
      <w:r w:rsidR="00AF5CE5" w:rsidRPr="00AC671E">
        <w:rPr>
          <w:rFonts w:ascii="Times New Roman" w:hAnsi="Times New Roman" w:cs="Times New Roman"/>
          <w:lang w:val="en-GB"/>
        </w:rPr>
        <w:t xml:space="preserve">open and </w:t>
      </w:r>
      <w:r w:rsidRPr="00AC671E">
        <w:rPr>
          <w:rFonts w:ascii="Times New Roman" w:hAnsi="Times New Roman" w:cs="Times New Roman"/>
          <w:lang w:val="en-GB"/>
        </w:rPr>
        <w:t>networked view of the innovation process that pays more attention to the rich diversity of ‘broader’ non-technical innovation modes such as business-model innovation</w:t>
      </w:r>
      <w:r w:rsidR="00586A12" w:rsidRPr="00AC671E">
        <w:rPr>
          <w:rFonts w:ascii="Times New Roman" w:hAnsi="Times New Roman" w:cs="Times New Roman"/>
          <w:lang w:val="en-GB"/>
        </w:rPr>
        <w:t xml:space="preserve"> (Chesbrough, 2010)</w:t>
      </w:r>
      <w:r w:rsidRPr="00AC671E">
        <w:rPr>
          <w:rFonts w:ascii="Times New Roman" w:hAnsi="Times New Roman" w:cs="Times New Roman"/>
          <w:lang w:val="en-GB"/>
        </w:rPr>
        <w:t>, social innovation</w:t>
      </w:r>
      <w:r w:rsidR="00586A12" w:rsidRPr="00AC671E">
        <w:rPr>
          <w:rFonts w:ascii="Times New Roman" w:hAnsi="Times New Roman" w:cs="Times New Roman"/>
          <w:lang w:val="en-GB"/>
        </w:rPr>
        <w:t xml:space="preserve"> (Murray et al, 2010)</w:t>
      </w:r>
      <w:r w:rsidRPr="00AC671E">
        <w:rPr>
          <w:rFonts w:ascii="Times New Roman" w:hAnsi="Times New Roman" w:cs="Times New Roman"/>
          <w:lang w:val="en-GB"/>
        </w:rPr>
        <w:t>, institutional innovation</w:t>
      </w:r>
      <w:r w:rsidR="00586A12" w:rsidRPr="00AC671E">
        <w:rPr>
          <w:rFonts w:ascii="Times New Roman" w:hAnsi="Times New Roman" w:cs="Times New Roman"/>
          <w:lang w:val="en-GB"/>
        </w:rPr>
        <w:t xml:space="preserve"> (Hargrave and van de Ven, 2006)</w:t>
      </w:r>
      <w:r w:rsidRPr="00AC671E">
        <w:rPr>
          <w:rFonts w:ascii="Times New Roman" w:hAnsi="Times New Roman" w:cs="Times New Roman"/>
          <w:lang w:val="en-GB"/>
        </w:rPr>
        <w:t>, open innovation</w:t>
      </w:r>
      <w:r w:rsidR="00586A12" w:rsidRPr="00AC671E">
        <w:rPr>
          <w:rFonts w:ascii="Times New Roman" w:hAnsi="Times New Roman" w:cs="Times New Roman"/>
          <w:lang w:val="en-GB"/>
        </w:rPr>
        <w:t xml:space="preserve"> (Chesbrough et al, 2003)</w:t>
      </w:r>
      <w:r w:rsidRPr="00AC671E">
        <w:rPr>
          <w:rFonts w:ascii="Times New Roman" w:hAnsi="Times New Roman" w:cs="Times New Roman"/>
          <w:lang w:val="en-GB"/>
        </w:rPr>
        <w:t xml:space="preserve"> or user-led innovation (</w:t>
      </w:r>
      <w:r w:rsidR="00586A12" w:rsidRPr="00AC671E">
        <w:rPr>
          <w:rFonts w:ascii="Times New Roman" w:hAnsi="Times New Roman" w:cs="Times New Roman"/>
          <w:lang w:val="en-GB"/>
        </w:rPr>
        <w:t>Von Hippel, 2005</w:t>
      </w:r>
      <w:r w:rsidRPr="00AC671E">
        <w:rPr>
          <w:rFonts w:ascii="Times New Roman" w:hAnsi="Times New Roman" w:cs="Times New Roman"/>
          <w:lang w:val="en-GB"/>
        </w:rPr>
        <w:t>).</w:t>
      </w:r>
      <w:r w:rsidR="00AF5CE5" w:rsidRPr="00AC671E">
        <w:rPr>
          <w:rFonts w:ascii="Times New Roman" w:hAnsi="Times New Roman" w:cs="Times New Roman"/>
          <w:lang w:val="en-GB"/>
        </w:rPr>
        <w:t xml:space="preserve"> Acknowledging</w:t>
      </w:r>
      <w:r w:rsidRPr="00AC671E">
        <w:rPr>
          <w:rFonts w:ascii="Times New Roman" w:hAnsi="Times New Roman" w:cs="Times New Roman"/>
          <w:lang w:val="en-GB"/>
        </w:rPr>
        <w:t xml:space="preserve"> different modes of innovation and types of knowledge implies that one should include a wider v</w:t>
      </w:r>
      <w:r w:rsidR="00AF5CE5" w:rsidRPr="00AC671E">
        <w:rPr>
          <w:rFonts w:ascii="Times New Roman" w:hAnsi="Times New Roman" w:cs="Times New Roman"/>
          <w:lang w:val="en-GB"/>
        </w:rPr>
        <w:t xml:space="preserve">ariety of actors and practices </w:t>
      </w:r>
      <w:r w:rsidRPr="00AC671E">
        <w:rPr>
          <w:rFonts w:ascii="Times New Roman" w:hAnsi="Times New Roman" w:cs="Times New Roman"/>
          <w:lang w:val="en-GB"/>
        </w:rPr>
        <w:t xml:space="preserve">moving away from the tendency to focus on the ‘triple helix’ of universities, (high-tech) industry and government, taking on the direct engagement of a diversity of ‘social partners’ (Steward, 2012). Examples are non-market innovation actors such as cities, philanthropists, NGOs, ordinary citizens and users (von Hippel 2005) and a growing appraisal for the creative class, the entrepreneur, the artist and the designer and even the marketer (Bodin, 2008). This has also been labelled collaborative innovation (Baldwin and von Hippel, 2011; Granieri and Renda, 2012), collective experimentation (Rip et al, 2010), the quadruple helix (Carayannis and Campell, 2009) or the networked model of innovation (Fowles and Clark, 2005). </w:t>
      </w:r>
      <w:r w:rsidR="0007557B" w:rsidRPr="00AC671E">
        <w:rPr>
          <w:rFonts w:ascii="Times New Roman" w:hAnsi="Times New Roman" w:cs="Times New Roman"/>
          <w:lang w:val="en-GB"/>
        </w:rPr>
        <w:t>Finally, the systemic characters and corresponding failures</w:t>
      </w:r>
      <w:r w:rsidR="000F7B0B" w:rsidRPr="00AC671E">
        <w:rPr>
          <w:rFonts w:ascii="Times New Roman" w:hAnsi="Times New Roman" w:cs="Times New Roman"/>
          <w:lang w:val="en-GB"/>
        </w:rPr>
        <w:t xml:space="preserve"> of a broad understanding of innovation</w:t>
      </w:r>
      <w:r w:rsidR="0007557B" w:rsidRPr="00AC671E">
        <w:rPr>
          <w:rFonts w:ascii="Times New Roman" w:hAnsi="Times New Roman" w:cs="Times New Roman"/>
          <w:lang w:val="en-GB"/>
        </w:rPr>
        <w:t xml:space="preserve"> have a strong spatial character (Coenen and Truffer, 2012) and a</w:t>
      </w:r>
      <w:r w:rsidR="003708BD" w:rsidRPr="00AC671E">
        <w:rPr>
          <w:rFonts w:ascii="Times New Roman" w:hAnsi="Times New Roman" w:cs="Times New Roman"/>
          <w:lang w:val="en-GB"/>
        </w:rPr>
        <w:t>s a result, innovation is often conceptualised as a situated process with strong place-based characteristics</w:t>
      </w:r>
      <w:r w:rsidR="00F15314" w:rsidRPr="00AC671E">
        <w:rPr>
          <w:rFonts w:ascii="Times New Roman" w:hAnsi="Times New Roman" w:cs="Times New Roman"/>
          <w:lang w:val="en-GB"/>
        </w:rPr>
        <w:t xml:space="preserve"> (Barca et al, 2012)</w:t>
      </w:r>
      <w:r w:rsidR="003708BD" w:rsidRPr="00AC671E">
        <w:rPr>
          <w:rFonts w:ascii="Times New Roman" w:hAnsi="Times New Roman" w:cs="Times New Roman"/>
          <w:lang w:val="en-GB"/>
        </w:rPr>
        <w:t xml:space="preserve">. </w:t>
      </w:r>
    </w:p>
    <w:p w14:paraId="0C2C91A2" w14:textId="77777777" w:rsidR="00107DF3" w:rsidRPr="00AC671E" w:rsidRDefault="00107DF3" w:rsidP="003A5AB3">
      <w:pPr>
        <w:spacing w:line="360" w:lineRule="auto"/>
        <w:contextualSpacing/>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5005"/>
        <w:gridCol w:w="5005"/>
      </w:tblGrid>
      <w:tr w:rsidR="00C87907" w:rsidRPr="00AC671E" w14:paraId="0953F7DA" w14:textId="77777777" w:rsidTr="00D43450">
        <w:trPr>
          <w:trHeight w:val="396"/>
        </w:trPr>
        <w:tc>
          <w:tcPr>
            <w:tcW w:w="10010" w:type="dxa"/>
            <w:gridSpan w:val="2"/>
          </w:tcPr>
          <w:p w14:paraId="33E8E989" w14:textId="18D6BB50" w:rsidR="00C87907" w:rsidRPr="00AC671E" w:rsidRDefault="00C87907" w:rsidP="00C87907">
            <w:pPr>
              <w:tabs>
                <w:tab w:val="left" w:pos="6165"/>
              </w:tabs>
              <w:spacing w:line="360" w:lineRule="auto"/>
              <w:contextualSpacing/>
              <w:jc w:val="center"/>
              <w:rPr>
                <w:rFonts w:ascii="Times New Roman" w:hAnsi="Times New Roman" w:cs="Times New Roman"/>
                <w:b/>
                <w:color w:val="000000" w:themeColor="text1"/>
                <w:sz w:val="28"/>
              </w:rPr>
            </w:pPr>
            <w:r w:rsidRPr="00AC671E">
              <w:rPr>
                <w:rFonts w:ascii="Times New Roman" w:hAnsi="Times New Roman" w:cs="Times New Roman"/>
                <w:b/>
                <w:color w:val="000000" w:themeColor="text1"/>
                <w:sz w:val="28"/>
              </w:rPr>
              <w:t>Understanding of Innovation</w:t>
            </w:r>
          </w:p>
        </w:tc>
      </w:tr>
      <w:tr w:rsidR="00107DF3" w:rsidRPr="00AC671E" w14:paraId="44FE733C" w14:textId="77777777" w:rsidTr="00107DF3">
        <w:trPr>
          <w:trHeight w:val="396"/>
        </w:trPr>
        <w:tc>
          <w:tcPr>
            <w:tcW w:w="5005" w:type="dxa"/>
          </w:tcPr>
          <w:p w14:paraId="7302CB8A" w14:textId="55A515F5" w:rsidR="00107DF3" w:rsidRPr="00AC671E" w:rsidRDefault="00107DF3" w:rsidP="003A5AB3">
            <w:pPr>
              <w:spacing w:line="360" w:lineRule="auto"/>
              <w:contextualSpacing/>
              <w:jc w:val="both"/>
              <w:rPr>
                <w:rFonts w:ascii="Times New Roman" w:hAnsi="Times New Roman" w:cs="Times New Roman"/>
                <w:b/>
                <w:color w:val="000000" w:themeColor="text1"/>
              </w:rPr>
            </w:pPr>
            <w:r w:rsidRPr="00AC671E">
              <w:rPr>
                <w:rFonts w:ascii="Times New Roman" w:hAnsi="Times New Roman" w:cs="Times New Roman"/>
                <w:b/>
                <w:color w:val="000000" w:themeColor="text1"/>
              </w:rPr>
              <w:t>Narrow</w:t>
            </w:r>
          </w:p>
        </w:tc>
        <w:tc>
          <w:tcPr>
            <w:tcW w:w="5005" w:type="dxa"/>
          </w:tcPr>
          <w:p w14:paraId="4D4757C1" w14:textId="394835F7" w:rsidR="00107DF3" w:rsidRPr="00AC671E" w:rsidRDefault="00107DF3" w:rsidP="003A5AB3">
            <w:pPr>
              <w:spacing w:line="360" w:lineRule="auto"/>
              <w:contextualSpacing/>
              <w:jc w:val="both"/>
              <w:rPr>
                <w:rFonts w:ascii="Times New Roman" w:hAnsi="Times New Roman" w:cs="Times New Roman"/>
                <w:b/>
                <w:color w:val="000000" w:themeColor="text1"/>
              </w:rPr>
            </w:pPr>
            <w:r w:rsidRPr="00AC671E">
              <w:rPr>
                <w:rFonts w:ascii="Times New Roman" w:hAnsi="Times New Roman" w:cs="Times New Roman"/>
                <w:b/>
                <w:color w:val="000000" w:themeColor="text1"/>
              </w:rPr>
              <w:t>Broad</w:t>
            </w:r>
          </w:p>
        </w:tc>
      </w:tr>
      <w:tr w:rsidR="00107DF3" w:rsidRPr="00AC671E" w14:paraId="16D3C7CF" w14:textId="77777777" w:rsidTr="00107DF3">
        <w:trPr>
          <w:trHeight w:val="396"/>
        </w:trPr>
        <w:tc>
          <w:tcPr>
            <w:tcW w:w="5005" w:type="dxa"/>
            <w:vAlign w:val="center"/>
          </w:tcPr>
          <w:p w14:paraId="044BBDC7" w14:textId="49A8D553"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as the c</w:t>
            </w:r>
            <w:r w:rsidR="00107DF3" w:rsidRPr="00AC671E">
              <w:rPr>
                <w:rFonts w:ascii="Times New Roman" w:hAnsi="Times New Roman" w:cs="Times New Roman"/>
                <w:color w:val="000000" w:themeColor="text1"/>
              </w:rPr>
              <w:t>ommercialisation of science</w:t>
            </w:r>
          </w:p>
        </w:tc>
        <w:tc>
          <w:tcPr>
            <w:tcW w:w="5005" w:type="dxa"/>
            <w:vAlign w:val="center"/>
          </w:tcPr>
          <w:p w14:paraId="68BC31EA" w14:textId="1C89A71C" w:rsidR="00107DF3" w:rsidRPr="00AC671E" w:rsidRDefault="003974FA" w:rsidP="00107DF3">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as an i</w:t>
            </w:r>
            <w:r w:rsidR="00107DF3" w:rsidRPr="00AC671E">
              <w:rPr>
                <w:rFonts w:ascii="Times New Roman" w:hAnsi="Times New Roman" w:cs="Times New Roman"/>
                <w:color w:val="000000" w:themeColor="text1"/>
              </w:rPr>
              <w:t>nteractive learning process</w:t>
            </w:r>
          </w:p>
        </w:tc>
      </w:tr>
      <w:tr w:rsidR="00107DF3" w:rsidRPr="00AC671E" w14:paraId="1EDD9106" w14:textId="77777777" w:rsidTr="00107DF3">
        <w:trPr>
          <w:trHeight w:val="792"/>
        </w:trPr>
        <w:tc>
          <w:tcPr>
            <w:tcW w:w="5005" w:type="dxa"/>
            <w:vAlign w:val="center"/>
          </w:tcPr>
          <w:p w14:paraId="07AAF792" w14:textId="239A1F3E" w:rsidR="00107DF3" w:rsidRPr="00AC671E" w:rsidRDefault="003974FA" w:rsidP="00107DF3">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Academia and industry as leading actors</w:t>
            </w:r>
          </w:p>
        </w:tc>
        <w:tc>
          <w:tcPr>
            <w:tcW w:w="5005" w:type="dxa"/>
            <w:vAlign w:val="center"/>
          </w:tcPr>
          <w:p w14:paraId="44E84CF8" w14:textId="09C9E64B"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A broad</w:t>
            </w:r>
            <w:r w:rsidR="00107DF3" w:rsidRPr="00AC671E">
              <w:rPr>
                <w:rFonts w:ascii="Times New Roman" w:hAnsi="Times New Roman" w:cs="Times New Roman"/>
                <w:color w:val="000000" w:themeColor="text1"/>
              </w:rPr>
              <w:t xml:space="preserve"> variety of actors</w:t>
            </w:r>
            <w:r w:rsidRPr="00AC671E">
              <w:rPr>
                <w:rFonts w:ascii="Times New Roman" w:hAnsi="Times New Roman" w:cs="Times New Roman"/>
                <w:color w:val="000000" w:themeColor="text1"/>
              </w:rPr>
              <w:t xml:space="preserve"> with an active role for both government and civil society </w:t>
            </w:r>
          </w:p>
        </w:tc>
      </w:tr>
      <w:tr w:rsidR="00107DF3" w:rsidRPr="00AC671E" w14:paraId="2D40131C" w14:textId="77777777" w:rsidTr="00107DF3">
        <w:trPr>
          <w:trHeight w:val="1204"/>
        </w:trPr>
        <w:tc>
          <w:tcPr>
            <w:tcW w:w="5005" w:type="dxa"/>
            <w:vAlign w:val="center"/>
          </w:tcPr>
          <w:p w14:paraId="457046BB" w14:textId="529AF9F5" w:rsidR="00107DF3" w:rsidRPr="00AC671E" w:rsidRDefault="00370540"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Focus</w:t>
            </w:r>
            <w:r w:rsidR="003974FA" w:rsidRPr="00AC671E">
              <w:rPr>
                <w:rFonts w:ascii="Times New Roman" w:hAnsi="Times New Roman" w:cs="Times New Roman"/>
                <w:color w:val="000000" w:themeColor="text1"/>
              </w:rPr>
              <w:t xml:space="preserve"> on</w:t>
            </w:r>
            <w:r w:rsidR="00107DF3" w:rsidRPr="00AC671E">
              <w:rPr>
                <w:rFonts w:ascii="Times New Roman" w:hAnsi="Times New Roman" w:cs="Times New Roman"/>
                <w:color w:val="000000" w:themeColor="text1"/>
              </w:rPr>
              <w:t xml:space="preserve"> R&amp;D</w:t>
            </w:r>
            <w:r w:rsidR="003974FA" w:rsidRPr="00AC671E">
              <w:rPr>
                <w:rFonts w:ascii="Times New Roman" w:hAnsi="Times New Roman" w:cs="Times New Roman"/>
                <w:color w:val="000000" w:themeColor="text1"/>
              </w:rPr>
              <w:t xml:space="preserve"> for new technologies</w:t>
            </w:r>
          </w:p>
        </w:tc>
        <w:tc>
          <w:tcPr>
            <w:tcW w:w="5005" w:type="dxa"/>
            <w:vAlign w:val="center"/>
          </w:tcPr>
          <w:p w14:paraId="7F564FCB" w14:textId="3BDE2E5B" w:rsidR="00107DF3" w:rsidRPr="00AC671E" w:rsidRDefault="00107DF3" w:rsidP="00107DF3">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Different types of knowledge (tacit and codified) and different modes of innovation (STI vs DUI)</w:t>
            </w:r>
          </w:p>
        </w:tc>
      </w:tr>
      <w:tr w:rsidR="00107DF3" w:rsidRPr="00AC671E" w14:paraId="7D6BE0CE" w14:textId="77777777" w:rsidTr="00107DF3">
        <w:trPr>
          <w:trHeight w:val="396"/>
        </w:trPr>
        <w:tc>
          <w:tcPr>
            <w:tcW w:w="5005" w:type="dxa"/>
            <w:vAlign w:val="center"/>
          </w:tcPr>
          <w:p w14:paraId="0E104227" w14:textId="7412662E"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Informed by a l</w:t>
            </w:r>
            <w:r w:rsidR="00107DF3" w:rsidRPr="00AC671E">
              <w:rPr>
                <w:rFonts w:ascii="Times New Roman" w:hAnsi="Times New Roman" w:cs="Times New Roman"/>
                <w:color w:val="000000" w:themeColor="text1"/>
              </w:rPr>
              <w:t>inear model</w:t>
            </w:r>
            <w:r w:rsidRPr="00AC671E">
              <w:rPr>
                <w:rFonts w:ascii="Times New Roman" w:hAnsi="Times New Roman" w:cs="Times New Roman"/>
                <w:color w:val="000000" w:themeColor="text1"/>
              </w:rPr>
              <w:t xml:space="preserve"> of innovation</w:t>
            </w:r>
          </w:p>
        </w:tc>
        <w:tc>
          <w:tcPr>
            <w:tcW w:w="5005" w:type="dxa"/>
            <w:vAlign w:val="center"/>
          </w:tcPr>
          <w:p w14:paraId="20C695C1" w14:textId="7D1E425A"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Informed by a s</w:t>
            </w:r>
            <w:r w:rsidR="00107DF3" w:rsidRPr="00AC671E">
              <w:rPr>
                <w:rFonts w:ascii="Times New Roman" w:hAnsi="Times New Roman" w:cs="Times New Roman"/>
                <w:color w:val="000000" w:themeColor="text1"/>
              </w:rPr>
              <w:t>ystemic model</w:t>
            </w:r>
            <w:r w:rsidRPr="00AC671E">
              <w:rPr>
                <w:rFonts w:ascii="Times New Roman" w:hAnsi="Times New Roman" w:cs="Times New Roman"/>
                <w:color w:val="000000" w:themeColor="text1"/>
              </w:rPr>
              <w:t xml:space="preserve"> of innovation</w:t>
            </w:r>
          </w:p>
        </w:tc>
      </w:tr>
      <w:tr w:rsidR="00107DF3" w:rsidRPr="00AC671E" w14:paraId="26F32E01" w14:textId="77777777" w:rsidTr="00107DF3">
        <w:trPr>
          <w:trHeight w:val="396"/>
        </w:trPr>
        <w:tc>
          <w:tcPr>
            <w:tcW w:w="5005" w:type="dxa"/>
            <w:vAlign w:val="center"/>
          </w:tcPr>
          <w:p w14:paraId="4D0A111F" w14:textId="4B191A2F"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is impeded by m</w:t>
            </w:r>
            <w:r w:rsidR="00107DF3" w:rsidRPr="00AC671E">
              <w:rPr>
                <w:rFonts w:ascii="Times New Roman" w:hAnsi="Times New Roman" w:cs="Times New Roman"/>
                <w:color w:val="000000" w:themeColor="text1"/>
              </w:rPr>
              <w:t>arket failures</w:t>
            </w:r>
          </w:p>
        </w:tc>
        <w:tc>
          <w:tcPr>
            <w:tcW w:w="5005" w:type="dxa"/>
            <w:vAlign w:val="center"/>
          </w:tcPr>
          <w:p w14:paraId="163FC19C" w14:textId="4B28F52B" w:rsidR="00107DF3" w:rsidRPr="00AC671E" w:rsidRDefault="003974FA" w:rsidP="00107DF3">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is impeded by both market and s</w:t>
            </w:r>
            <w:r w:rsidR="00107DF3" w:rsidRPr="00AC671E">
              <w:rPr>
                <w:rFonts w:ascii="Times New Roman" w:hAnsi="Times New Roman" w:cs="Times New Roman"/>
                <w:color w:val="000000" w:themeColor="text1"/>
              </w:rPr>
              <w:t>ystem failures</w:t>
            </w:r>
          </w:p>
        </w:tc>
      </w:tr>
      <w:tr w:rsidR="00107DF3" w:rsidRPr="00AC671E" w14:paraId="707B90C0" w14:textId="77777777" w:rsidTr="00107DF3">
        <w:trPr>
          <w:trHeight w:val="792"/>
        </w:trPr>
        <w:tc>
          <w:tcPr>
            <w:tcW w:w="5005" w:type="dxa"/>
            <w:vAlign w:val="center"/>
          </w:tcPr>
          <w:p w14:paraId="31A5631D" w14:textId="5E47E83F"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feeds in to a ‘g</w:t>
            </w:r>
            <w:r w:rsidR="00107DF3" w:rsidRPr="00AC671E">
              <w:rPr>
                <w:rFonts w:ascii="Times New Roman" w:hAnsi="Times New Roman" w:cs="Times New Roman"/>
                <w:color w:val="000000" w:themeColor="text1"/>
              </w:rPr>
              <w:t>lobal technology opportunity set</w:t>
            </w:r>
            <w:r w:rsidRPr="00AC671E">
              <w:rPr>
                <w:rFonts w:ascii="Times New Roman" w:hAnsi="Times New Roman" w:cs="Times New Roman"/>
                <w:color w:val="000000" w:themeColor="text1"/>
              </w:rPr>
              <w:t>’</w:t>
            </w:r>
          </w:p>
        </w:tc>
        <w:tc>
          <w:tcPr>
            <w:tcW w:w="5005" w:type="dxa"/>
            <w:vAlign w:val="center"/>
          </w:tcPr>
          <w:p w14:paraId="30D82E78" w14:textId="7370651D" w:rsidR="00107DF3" w:rsidRPr="00AC671E" w:rsidRDefault="003974FA" w:rsidP="003974FA">
            <w:pPr>
              <w:spacing w:line="360" w:lineRule="auto"/>
              <w:contextualSpacing/>
              <w:rPr>
                <w:rFonts w:ascii="Times New Roman" w:hAnsi="Times New Roman" w:cs="Times New Roman"/>
                <w:color w:val="000000" w:themeColor="text1"/>
              </w:rPr>
            </w:pPr>
            <w:r w:rsidRPr="00AC671E">
              <w:rPr>
                <w:rFonts w:ascii="Times New Roman" w:hAnsi="Times New Roman" w:cs="Times New Roman"/>
                <w:color w:val="000000" w:themeColor="text1"/>
              </w:rPr>
              <w:t>Innovation is often situated and has a strong</w:t>
            </w:r>
            <w:r w:rsidR="00107DF3" w:rsidRPr="00AC671E">
              <w:rPr>
                <w:rFonts w:ascii="Times New Roman" w:hAnsi="Times New Roman" w:cs="Times New Roman"/>
                <w:color w:val="000000" w:themeColor="text1"/>
              </w:rPr>
              <w:t xml:space="preserve"> </w:t>
            </w:r>
            <w:r w:rsidRPr="00AC671E">
              <w:rPr>
                <w:rFonts w:ascii="Times New Roman" w:hAnsi="Times New Roman" w:cs="Times New Roman"/>
                <w:color w:val="000000" w:themeColor="text1"/>
              </w:rPr>
              <w:t>place-based nature</w:t>
            </w:r>
          </w:p>
        </w:tc>
      </w:tr>
    </w:tbl>
    <w:p w14:paraId="71AACA6B" w14:textId="77777777" w:rsidR="003708BD" w:rsidRPr="00AC671E" w:rsidRDefault="003708BD" w:rsidP="003708BD">
      <w:pPr>
        <w:spacing w:line="360" w:lineRule="auto"/>
        <w:contextualSpacing/>
        <w:jc w:val="both"/>
        <w:rPr>
          <w:rFonts w:ascii="Times New Roman" w:hAnsi="Times New Roman" w:cs="Times New Roman"/>
          <w:b/>
          <w:color w:val="000000" w:themeColor="text1"/>
          <w:lang w:val="en-GB"/>
        </w:rPr>
      </w:pPr>
    </w:p>
    <w:p w14:paraId="5313F61F" w14:textId="77777777" w:rsidR="00354787" w:rsidRDefault="00354787" w:rsidP="003708BD">
      <w:pPr>
        <w:spacing w:line="360" w:lineRule="auto"/>
        <w:contextualSpacing/>
        <w:jc w:val="both"/>
        <w:rPr>
          <w:rFonts w:ascii="Times New Roman" w:hAnsi="Times New Roman" w:cs="Times New Roman"/>
          <w:b/>
          <w:color w:val="000000" w:themeColor="text1"/>
          <w:lang w:val="en-GB"/>
        </w:rPr>
      </w:pPr>
    </w:p>
    <w:p w14:paraId="3FD5E651" w14:textId="77777777" w:rsidR="00354787" w:rsidRDefault="00354787" w:rsidP="003708BD">
      <w:pPr>
        <w:spacing w:line="360" w:lineRule="auto"/>
        <w:contextualSpacing/>
        <w:jc w:val="both"/>
        <w:rPr>
          <w:rFonts w:ascii="Times New Roman" w:hAnsi="Times New Roman" w:cs="Times New Roman"/>
          <w:b/>
          <w:color w:val="000000" w:themeColor="text1"/>
          <w:lang w:val="en-GB"/>
        </w:rPr>
      </w:pPr>
    </w:p>
    <w:p w14:paraId="40246CDF" w14:textId="77777777" w:rsidR="003708BD" w:rsidRPr="00AC671E" w:rsidRDefault="003708BD" w:rsidP="003708BD">
      <w:pPr>
        <w:spacing w:line="360" w:lineRule="auto"/>
        <w:contextualSpacing/>
        <w:jc w:val="both"/>
        <w:rPr>
          <w:rFonts w:ascii="Times New Roman" w:hAnsi="Times New Roman" w:cs="Times New Roman"/>
          <w:b/>
          <w:color w:val="000000" w:themeColor="text1"/>
          <w:lang w:val="en-GB"/>
        </w:rPr>
      </w:pPr>
      <w:r w:rsidRPr="00AC671E">
        <w:rPr>
          <w:rFonts w:ascii="Times New Roman" w:hAnsi="Times New Roman" w:cs="Times New Roman"/>
          <w:b/>
          <w:color w:val="000000" w:themeColor="text1"/>
          <w:lang w:val="en-GB"/>
        </w:rPr>
        <w:t>Policy Agenda</w:t>
      </w:r>
    </w:p>
    <w:p w14:paraId="617F81E5" w14:textId="1E6823DF" w:rsidR="00354787" w:rsidRPr="00354787" w:rsidRDefault="00354787" w:rsidP="00354787">
      <w:pPr>
        <w:spacing w:line="360" w:lineRule="auto"/>
        <w:contextualSpacing/>
        <w:jc w:val="both"/>
        <w:rPr>
          <w:rFonts w:ascii="Times New Roman" w:hAnsi="Times New Roman"/>
        </w:rPr>
      </w:pPr>
      <w:r w:rsidRPr="00354787">
        <w:rPr>
          <w:rFonts w:ascii="Times New Roman" w:hAnsi="Times New Roman"/>
        </w:rPr>
        <w:t>Innovation policy always has an ulterior motive, meaning that the ultimate objective of innovation policy is usually not innovation per se, but a secondary goal that is determined in a political process (Edquist, 2014). If innovation is considered as a means to an end, it is important to clearly define these ends (van den Hove et al, 2012). Again, we make a simplification between a narrow and broad policy agenda, where a narrow innovation policy agenda only informs economic or industrial policy and a broader societal agenda also informs other domains such as environment, energy, health, agriculture, etc (European Commission, 2002). In its extreme, a narrow economic agenda only focusses on competitiveness, jobs and growth with an implicit definition of innovation as solely a means of bringing product or services to the market (van den Hove et al, 2012). A broader societal agenda can be expressed in several ways, for instance by having an eye for the impact of innovation on other parts of society, or an agenda motivated by national prestige, strategic priorities or the need to address societal challenges (OECD, 2015). A broad societal agenda can also acknowledge the fact that not all</w:t>
      </w:r>
      <w:r>
        <w:rPr>
          <w:rFonts w:ascii="Times New Roman" w:hAnsi="Times New Roman"/>
        </w:rPr>
        <w:t>.</w:t>
      </w:r>
      <w:r w:rsidRPr="00354787">
        <w:rPr>
          <w:rFonts w:ascii="Times New Roman" w:hAnsi="Times New Roman"/>
        </w:rPr>
        <w:t xml:space="preserve"> </w:t>
      </w:r>
    </w:p>
    <w:p w14:paraId="73A713DE" w14:textId="77777777" w:rsidR="00354787" w:rsidRPr="00354787" w:rsidRDefault="00354787" w:rsidP="00354787">
      <w:pPr>
        <w:spacing w:line="360" w:lineRule="auto"/>
        <w:contextualSpacing/>
        <w:jc w:val="both"/>
        <w:rPr>
          <w:rFonts w:ascii="Times New Roman" w:hAnsi="Times New Roman"/>
        </w:rPr>
      </w:pPr>
      <w:r w:rsidRPr="00354787">
        <w:rPr>
          <w:rFonts w:ascii="Times New Roman" w:hAnsi="Times New Roman"/>
        </w:rPr>
        <w:t xml:space="preserve">innovations are inherently positive and can acknowledge negative outcomes as well (Sveiby et al, 2012). They acknowledge that it is difficult to include unintended and undesired aspects of an innovation, as it is already difficult to predict intended and desired outcomes. However, ignoring them is not a viable option. It will simply “make the minister of economy the minister of desirable outcomes of innovation, and the ministers of environment, social affairs and health the ministers of undesirable outcomes of innovation” (Sveiby et. al, 2012b). </w:t>
      </w:r>
    </w:p>
    <w:p w14:paraId="50684BCE" w14:textId="77777777" w:rsidR="00291391" w:rsidRPr="00AC671E" w:rsidRDefault="00291391" w:rsidP="003708BD">
      <w:pPr>
        <w:spacing w:line="360" w:lineRule="auto"/>
        <w:contextualSpacing/>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5035"/>
        <w:gridCol w:w="5035"/>
      </w:tblGrid>
      <w:tr w:rsidR="00C87907" w:rsidRPr="00AC671E" w14:paraId="7AC8B24A" w14:textId="77777777" w:rsidTr="00A3582F">
        <w:tc>
          <w:tcPr>
            <w:tcW w:w="10070" w:type="dxa"/>
            <w:gridSpan w:val="2"/>
          </w:tcPr>
          <w:p w14:paraId="59750EE1" w14:textId="54EB450E" w:rsidR="00C87907" w:rsidRPr="00AC671E" w:rsidRDefault="00C87907" w:rsidP="00C87907">
            <w:pPr>
              <w:spacing w:line="360" w:lineRule="auto"/>
              <w:contextualSpacing/>
              <w:jc w:val="center"/>
              <w:rPr>
                <w:rFonts w:ascii="Times New Roman" w:hAnsi="Times New Roman" w:cs="Times New Roman"/>
                <w:b/>
                <w:sz w:val="28"/>
              </w:rPr>
            </w:pPr>
            <w:r w:rsidRPr="00AC671E">
              <w:rPr>
                <w:rFonts w:ascii="Times New Roman" w:hAnsi="Times New Roman" w:cs="Times New Roman"/>
                <w:b/>
                <w:sz w:val="28"/>
              </w:rPr>
              <w:t>Policy Agenda</w:t>
            </w:r>
          </w:p>
        </w:tc>
      </w:tr>
      <w:tr w:rsidR="00C87907" w:rsidRPr="00AC671E" w14:paraId="6A3A93E6" w14:textId="77777777" w:rsidTr="00C87907">
        <w:tc>
          <w:tcPr>
            <w:tcW w:w="5035" w:type="dxa"/>
          </w:tcPr>
          <w:p w14:paraId="47E9DAD6" w14:textId="49F5D8C5" w:rsidR="00C87907" w:rsidRPr="00AC671E" w:rsidRDefault="00C87907" w:rsidP="003708BD">
            <w:pPr>
              <w:spacing w:line="360" w:lineRule="auto"/>
              <w:contextualSpacing/>
              <w:jc w:val="both"/>
              <w:rPr>
                <w:rFonts w:ascii="Times New Roman" w:hAnsi="Times New Roman" w:cs="Times New Roman"/>
                <w:b/>
              </w:rPr>
            </w:pPr>
            <w:r w:rsidRPr="00AC671E">
              <w:rPr>
                <w:rFonts w:ascii="Times New Roman" w:hAnsi="Times New Roman" w:cs="Times New Roman"/>
                <w:b/>
              </w:rPr>
              <w:t>Narrow</w:t>
            </w:r>
          </w:p>
        </w:tc>
        <w:tc>
          <w:tcPr>
            <w:tcW w:w="5035" w:type="dxa"/>
          </w:tcPr>
          <w:p w14:paraId="717D2D2A" w14:textId="7789CD96" w:rsidR="00C87907" w:rsidRPr="00AC671E" w:rsidRDefault="00C87907" w:rsidP="003708BD">
            <w:pPr>
              <w:spacing w:line="360" w:lineRule="auto"/>
              <w:contextualSpacing/>
              <w:jc w:val="both"/>
              <w:rPr>
                <w:rFonts w:ascii="Times New Roman" w:hAnsi="Times New Roman" w:cs="Times New Roman"/>
                <w:b/>
              </w:rPr>
            </w:pPr>
            <w:r w:rsidRPr="00AC671E">
              <w:rPr>
                <w:rFonts w:ascii="Times New Roman" w:hAnsi="Times New Roman" w:cs="Times New Roman"/>
                <w:b/>
              </w:rPr>
              <w:t>Broad</w:t>
            </w:r>
          </w:p>
        </w:tc>
      </w:tr>
      <w:tr w:rsidR="00C87907" w:rsidRPr="00AC671E" w14:paraId="52BC38E0" w14:textId="77777777" w:rsidTr="00C87907">
        <w:tc>
          <w:tcPr>
            <w:tcW w:w="5035" w:type="dxa"/>
          </w:tcPr>
          <w:p w14:paraId="6448D145" w14:textId="18831708" w:rsidR="00C87907" w:rsidRPr="00AC671E" w:rsidRDefault="00C87907" w:rsidP="003708BD">
            <w:pPr>
              <w:spacing w:line="360" w:lineRule="auto"/>
              <w:contextualSpacing/>
              <w:jc w:val="both"/>
              <w:rPr>
                <w:rFonts w:ascii="Times New Roman" w:hAnsi="Times New Roman" w:cs="Times New Roman"/>
              </w:rPr>
            </w:pPr>
            <w:r w:rsidRPr="00AC671E">
              <w:rPr>
                <w:rFonts w:ascii="Times New Roman" w:hAnsi="Times New Roman" w:cs="Times New Roman"/>
              </w:rPr>
              <w:t>Part of economic and industrial policy</w:t>
            </w:r>
          </w:p>
        </w:tc>
        <w:tc>
          <w:tcPr>
            <w:tcW w:w="5035" w:type="dxa"/>
          </w:tcPr>
          <w:p w14:paraId="5891216D" w14:textId="2EA464BE" w:rsidR="00C87907" w:rsidRPr="00AC671E" w:rsidRDefault="00C87907" w:rsidP="003708BD">
            <w:pPr>
              <w:spacing w:line="360" w:lineRule="auto"/>
              <w:contextualSpacing/>
              <w:jc w:val="both"/>
              <w:rPr>
                <w:rFonts w:ascii="Times New Roman" w:hAnsi="Times New Roman" w:cs="Times New Roman"/>
              </w:rPr>
            </w:pPr>
            <w:r w:rsidRPr="00AC671E">
              <w:rPr>
                <w:rFonts w:ascii="Times New Roman" w:hAnsi="Times New Roman" w:cs="Times New Roman"/>
              </w:rPr>
              <w:t>Relevance for and impact on other policy domains</w:t>
            </w:r>
          </w:p>
        </w:tc>
      </w:tr>
      <w:tr w:rsidR="00C87907" w:rsidRPr="00AC671E" w14:paraId="7A5D9B72" w14:textId="77777777" w:rsidTr="00C87907">
        <w:tc>
          <w:tcPr>
            <w:tcW w:w="5035" w:type="dxa"/>
          </w:tcPr>
          <w:p w14:paraId="19DEC0E5" w14:textId="73B98E48" w:rsidR="00C87907" w:rsidRPr="00AC671E" w:rsidRDefault="00C87907" w:rsidP="003708BD">
            <w:pPr>
              <w:spacing w:line="360" w:lineRule="auto"/>
              <w:contextualSpacing/>
              <w:jc w:val="both"/>
              <w:rPr>
                <w:rFonts w:ascii="Times New Roman" w:hAnsi="Times New Roman" w:cs="Times New Roman"/>
              </w:rPr>
            </w:pPr>
            <w:r w:rsidRPr="00AC671E">
              <w:rPr>
                <w:rFonts w:ascii="Times New Roman" w:hAnsi="Times New Roman" w:cs="Times New Roman"/>
              </w:rPr>
              <w:t>Sole focus on competitiveness, growth and jobs</w:t>
            </w:r>
          </w:p>
        </w:tc>
        <w:tc>
          <w:tcPr>
            <w:tcW w:w="5035" w:type="dxa"/>
          </w:tcPr>
          <w:p w14:paraId="119ACAAA" w14:textId="27AC6BC2" w:rsidR="00C87907" w:rsidRPr="00AC671E" w:rsidRDefault="00C87907" w:rsidP="003708BD">
            <w:pPr>
              <w:spacing w:line="360" w:lineRule="auto"/>
              <w:contextualSpacing/>
              <w:jc w:val="both"/>
              <w:rPr>
                <w:rFonts w:ascii="Times New Roman" w:hAnsi="Times New Roman" w:cs="Times New Roman"/>
              </w:rPr>
            </w:pPr>
            <w:r w:rsidRPr="00AC671E">
              <w:rPr>
                <w:rFonts w:ascii="Times New Roman" w:hAnsi="Times New Roman" w:cs="Times New Roman"/>
              </w:rPr>
              <w:t xml:space="preserve">additional objectives such as national prestige, strategic priorities or societal challenges </w:t>
            </w:r>
          </w:p>
        </w:tc>
      </w:tr>
      <w:tr w:rsidR="00C87907" w:rsidRPr="00AC671E" w14:paraId="0978C2B3" w14:textId="77777777" w:rsidTr="00C87907">
        <w:tc>
          <w:tcPr>
            <w:tcW w:w="5035" w:type="dxa"/>
          </w:tcPr>
          <w:p w14:paraId="2D9BFC79" w14:textId="3F4376D1" w:rsidR="00C87907" w:rsidRPr="00AC671E" w:rsidRDefault="00C87907" w:rsidP="00C87907">
            <w:pPr>
              <w:spacing w:line="360" w:lineRule="auto"/>
              <w:contextualSpacing/>
              <w:jc w:val="both"/>
              <w:rPr>
                <w:rFonts w:ascii="Times New Roman" w:hAnsi="Times New Roman" w:cs="Times New Roman"/>
              </w:rPr>
            </w:pPr>
            <w:r w:rsidRPr="00AC671E">
              <w:rPr>
                <w:rFonts w:ascii="Times New Roman" w:hAnsi="Times New Roman" w:cs="Times New Roman"/>
              </w:rPr>
              <w:t>All innovation is good</w:t>
            </w:r>
          </w:p>
        </w:tc>
        <w:tc>
          <w:tcPr>
            <w:tcW w:w="5035" w:type="dxa"/>
          </w:tcPr>
          <w:p w14:paraId="54317C42" w14:textId="7B10BD97" w:rsidR="00C87907" w:rsidRPr="00AC671E" w:rsidRDefault="00C87907" w:rsidP="003708BD">
            <w:pPr>
              <w:spacing w:line="360" w:lineRule="auto"/>
              <w:contextualSpacing/>
              <w:jc w:val="both"/>
              <w:rPr>
                <w:rFonts w:ascii="Times New Roman" w:hAnsi="Times New Roman" w:cs="Times New Roman"/>
              </w:rPr>
            </w:pPr>
            <w:r w:rsidRPr="00AC671E">
              <w:rPr>
                <w:rFonts w:ascii="Times New Roman" w:hAnsi="Times New Roman" w:cs="Times New Roman"/>
              </w:rPr>
              <w:t>Acknowledging negative outcomes of innovation</w:t>
            </w:r>
          </w:p>
        </w:tc>
      </w:tr>
    </w:tbl>
    <w:p w14:paraId="0C8B49F9" w14:textId="77777777" w:rsidR="00C87907" w:rsidRPr="00AC671E" w:rsidRDefault="00C87907" w:rsidP="003708BD">
      <w:pPr>
        <w:spacing w:line="360" w:lineRule="auto"/>
        <w:contextualSpacing/>
        <w:jc w:val="both"/>
        <w:rPr>
          <w:rFonts w:ascii="Times New Roman" w:hAnsi="Times New Roman" w:cs="Times New Roman"/>
          <w:lang w:val="en-GB"/>
        </w:rPr>
      </w:pPr>
    </w:p>
    <w:p w14:paraId="487B78B2" w14:textId="43D21DE7" w:rsidR="00C87907" w:rsidRPr="00AC671E" w:rsidRDefault="00C87907" w:rsidP="003708BD">
      <w:pPr>
        <w:spacing w:line="360" w:lineRule="auto"/>
        <w:contextualSpacing/>
        <w:jc w:val="both"/>
        <w:rPr>
          <w:rFonts w:ascii="Times New Roman" w:hAnsi="Times New Roman" w:cs="Times New Roman"/>
          <w:b/>
          <w:lang w:val="en-GB"/>
        </w:rPr>
      </w:pPr>
      <w:r w:rsidRPr="00AC671E">
        <w:rPr>
          <w:rFonts w:ascii="Times New Roman" w:hAnsi="Times New Roman" w:cs="Times New Roman"/>
          <w:b/>
          <w:lang w:val="en-GB"/>
        </w:rPr>
        <w:t>Framework</w:t>
      </w:r>
    </w:p>
    <w:p w14:paraId="4BA71558" w14:textId="593CCCD7" w:rsidR="00F215E3" w:rsidRPr="00AC671E" w:rsidRDefault="00307DE9" w:rsidP="003708BD">
      <w:pPr>
        <w:spacing w:line="360" w:lineRule="auto"/>
        <w:contextualSpacing/>
        <w:jc w:val="both"/>
        <w:rPr>
          <w:rFonts w:ascii="Times New Roman" w:hAnsi="Times New Roman" w:cs="Times New Roman"/>
          <w:lang w:val="en-GB"/>
        </w:rPr>
      </w:pPr>
      <w:r w:rsidRPr="00AC671E">
        <w:rPr>
          <w:rFonts w:ascii="Times New Roman" w:hAnsi="Times New Roman" w:cs="Times New Roman"/>
          <w:lang w:val="en-GB"/>
        </w:rPr>
        <w:t xml:space="preserve">By plotting the two dimensions – understanding of innovation and policy agenda – against each other one can create a </w:t>
      </w:r>
      <w:r w:rsidR="00B50025" w:rsidRPr="00AC671E">
        <w:rPr>
          <w:rFonts w:ascii="Times New Roman" w:hAnsi="Times New Roman" w:cs="Times New Roman"/>
          <w:lang w:val="en-GB"/>
        </w:rPr>
        <w:t>framework</w:t>
      </w:r>
      <w:r w:rsidRPr="00AC671E">
        <w:rPr>
          <w:rFonts w:ascii="Times New Roman" w:hAnsi="Times New Roman" w:cs="Times New Roman"/>
          <w:lang w:val="en-GB"/>
        </w:rPr>
        <w:t xml:space="preserve">, as done in Figure 1. The axes of the </w:t>
      </w:r>
      <w:r w:rsidR="00B50025" w:rsidRPr="00AC671E">
        <w:rPr>
          <w:rFonts w:ascii="Times New Roman" w:hAnsi="Times New Roman" w:cs="Times New Roman"/>
          <w:lang w:val="en-GB"/>
        </w:rPr>
        <w:t>framework</w:t>
      </w:r>
      <w:r w:rsidRPr="00AC671E">
        <w:rPr>
          <w:rFonts w:ascii="Times New Roman" w:hAnsi="Times New Roman" w:cs="Times New Roman"/>
          <w:lang w:val="en-GB"/>
        </w:rPr>
        <w:t xml:space="preserve"> go from narrow to broad</w:t>
      </w:r>
      <w:r w:rsidR="00B50025" w:rsidRPr="00AC671E">
        <w:rPr>
          <w:rFonts w:ascii="Times New Roman" w:hAnsi="Times New Roman" w:cs="Times New Roman"/>
          <w:lang w:val="en-GB"/>
        </w:rPr>
        <w:t xml:space="preserve">. </w:t>
      </w:r>
      <w:r w:rsidR="003A5AB3" w:rsidRPr="00AC671E">
        <w:rPr>
          <w:rFonts w:ascii="Times New Roman" w:hAnsi="Times New Roman" w:cs="Times New Roman"/>
          <w:lang w:val="en-GB"/>
        </w:rPr>
        <w:t xml:space="preserve">Based on </w:t>
      </w:r>
      <w:r w:rsidR="00C72262" w:rsidRPr="00AC671E">
        <w:rPr>
          <w:rFonts w:ascii="Times New Roman" w:hAnsi="Times New Roman" w:cs="Times New Roman"/>
          <w:lang w:val="en-GB"/>
        </w:rPr>
        <w:t>these dimensions</w:t>
      </w:r>
      <w:r w:rsidR="003A5AB3" w:rsidRPr="00AC671E">
        <w:rPr>
          <w:rFonts w:ascii="Times New Roman" w:hAnsi="Times New Roman" w:cs="Times New Roman"/>
          <w:lang w:val="en-GB"/>
        </w:rPr>
        <w:t xml:space="preserve">, it is possible to find an endless number of understandings </w:t>
      </w:r>
      <w:r w:rsidR="00C87907" w:rsidRPr="00AC671E">
        <w:rPr>
          <w:rFonts w:ascii="Times New Roman" w:hAnsi="Times New Roman" w:cs="Times New Roman"/>
          <w:lang w:val="en-GB"/>
        </w:rPr>
        <w:t>of innovation. However</w:t>
      </w:r>
      <w:r w:rsidR="00C72262" w:rsidRPr="00AC671E">
        <w:rPr>
          <w:rFonts w:ascii="Times New Roman" w:hAnsi="Times New Roman" w:cs="Times New Roman"/>
          <w:lang w:val="en-GB"/>
        </w:rPr>
        <w:t>, for</w:t>
      </w:r>
      <w:r w:rsidR="003A5AB3" w:rsidRPr="00AC671E">
        <w:rPr>
          <w:rFonts w:ascii="Times New Roman" w:hAnsi="Times New Roman" w:cs="Times New Roman"/>
          <w:lang w:val="en-GB"/>
        </w:rPr>
        <w:t xml:space="preserve"> the sake of </w:t>
      </w:r>
      <w:r w:rsidR="00C72262" w:rsidRPr="00AC671E">
        <w:rPr>
          <w:rFonts w:ascii="Times New Roman" w:hAnsi="Times New Roman" w:cs="Times New Roman"/>
          <w:lang w:val="en-GB"/>
        </w:rPr>
        <w:t xml:space="preserve">clarity </w:t>
      </w:r>
      <w:r w:rsidR="003A5AB3" w:rsidRPr="00AC671E">
        <w:rPr>
          <w:rFonts w:ascii="Times New Roman" w:hAnsi="Times New Roman" w:cs="Times New Roman"/>
          <w:lang w:val="en-GB"/>
        </w:rPr>
        <w:t xml:space="preserve">we will focus on three </w:t>
      </w:r>
      <w:r w:rsidR="00C72262" w:rsidRPr="00AC671E">
        <w:rPr>
          <w:rFonts w:ascii="Times New Roman" w:hAnsi="Times New Roman" w:cs="Times New Roman"/>
          <w:lang w:val="en-GB"/>
        </w:rPr>
        <w:t xml:space="preserve">broader </w:t>
      </w:r>
      <w:r w:rsidR="003A5AB3" w:rsidRPr="00AC671E">
        <w:rPr>
          <w:rFonts w:ascii="Times New Roman" w:hAnsi="Times New Roman" w:cs="Times New Roman"/>
          <w:lang w:val="en-GB"/>
        </w:rPr>
        <w:t xml:space="preserve">generations of innovation policy. The next section will discuss them in more detail and explain their </w:t>
      </w:r>
      <w:r w:rsidR="003C0387" w:rsidRPr="00AC671E">
        <w:rPr>
          <w:rFonts w:ascii="Times New Roman" w:hAnsi="Times New Roman" w:cs="Times New Roman"/>
          <w:lang w:val="en-GB"/>
        </w:rPr>
        <w:t>positions</w:t>
      </w:r>
      <w:r w:rsidR="003A5AB3" w:rsidRPr="00AC671E">
        <w:rPr>
          <w:rFonts w:ascii="Times New Roman" w:hAnsi="Times New Roman" w:cs="Times New Roman"/>
          <w:lang w:val="en-GB"/>
        </w:rPr>
        <w:t xml:space="preserve"> in the framework. </w:t>
      </w:r>
    </w:p>
    <w:p w14:paraId="27F9084A" w14:textId="5799BB26" w:rsidR="00F215E3" w:rsidRPr="00AC671E" w:rsidRDefault="00526036" w:rsidP="00F215E3">
      <w:pPr>
        <w:spacing w:line="360" w:lineRule="auto"/>
        <w:contextualSpacing/>
        <w:jc w:val="both"/>
        <w:rPr>
          <w:rFonts w:ascii="Times New Roman" w:hAnsi="Times New Roman" w:cs="Times New Roman"/>
          <w:lang w:val="en-GB"/>
        </w:rPr>
      </w:pPr>
      <w:r w:rsidRPr="00AC671E">
        <w:rPr>
          <w:rFonts w:ascii="Times New Roman" w:hAnsi="Times New Roman" w:cs="Times New Roman"/>
          <w:noProof/>
          <w:lang w:val="en-GB" w:eastAsia="en-GB"/>
        </w:rPr>
        <w:drawing>
          <wp:inline distT="0" distB="0" distL="0" distR="0" wp14:anchorId="2E9F1E7E" wp14:editId="21FE7ADE">
            <wp:extent cx="5508961"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053" cy="2936920"/>
                    </a:xfrm>
                    <a:prstGeom prst="rect">
                      <a:avLst/>
                    </a:prstGeom>
                  </pic:spPr>
                </pic:pic>
              </a:graphicData>
            </a:graphic>
          </wp:inline>
        </w:drawing>
      </w:r>
    </w:p>
    <w:p w14:paraId="1AFB78E4" w14:textId="3F9DA8FF" w:rsidR="003710BB" w:rsidRPr="00AC671E" w:rsidRDefault="003710BB" w:rsidP="00971ECE">
      <w:pPr>
        <w:spacing w:line="360" w:lineRule="auto"/>
        <w:rPr>
          <w:rFonts w:ascii="Times New Roman" w:hAnsi="Times New Roman" w:cs="Times New Roman"/>
          <w:b/>
          <w:lang w:val="en-GB"/>
        </w:rPr>
      </w:pPr>
      <w:r w:rsidRPr="00AC671E">
        <w:rPr>
          <w:rFonts w:ascii="Times New Roman" w:hAnsi="Times New Roman" w:cs="Times New Roman"/>
          <w:b/>
          <w:i/>
          <w:lang w:val="en-GB"/>
        </w:rPr>
        <w:t xml:space="preserve">Figure 1: </w:t>
      </w:r>
      <w:r w:rsidRPr="00AC671E">
        <w:rPr>
          <w:rFonts w:ascii="Times New Roman" w:hAnsi="Times New Roman" w:cs="Times New Roman"/>
          <w:b/>
          <w:lang w:val="en-GB"/>
        </w:rPr>
        <w:t>a framework for understanding innovation policy</w:t>
      </w:r>
    </w:p>
    <w:p w14:paraId="0427B95B" w14:textId="77777777" w:rsidR="00D24A56" w:rsidRPr="00AC671E" w:rsidRDefault="00D24A56" w:rsidP="002E5A9C">
      <w:pPr>
        <w:spacing w:line="360" w:lineRule="auto"/>
        <w:rPr>
          <w:rFonts w:ascii="Times New Roman" w:hAnsi="Times New Roman" w:cs="Times New Roman"/>
          <w:b/>
          <w:lang w:val="en-GB"/>
        </w:rPr>
      </w:pPr>
    </w:p>
    <w:p w14:paraId="7FEA0EAE" w14:textId="34BAC0E0" w:rsidR="00F215E3" w:rsidRPr="00AC671E" w:rsidRDefault="00C412AD" w:rsidP="00A20BC4">
      <w:pPr>
        <w:spacing w:line="360" w:lineRule="auto"/>
        <w:jc w:val="center"/>
        <w:rPr>
          <w:rFonts w:ascii="Times New Roman" w:hAnsi="Times New Roman" w:cs="Times New Roman"/>
          <w:b/>
          <w:lang w:val="en-GB"/>
        </w:rPr>
      </w:pPr>
      <w:r w:rsidRPr="00AC671E">
        <w:rPr>
          <w:rFonts w:ascii="Times New Roman" w:hAnsi="Times New Roman" w:cs="Times New Roman"/>
          <w:b/>
          <w:lang w:val="en-GB"/>
        </w:rPr>
        <w:t>3.</w:t>
      </w:r>
      <w:r w:rsidR="00011287" w:rsidRPr="00AC671E">
        <w:rPr>
          <w:rFonts w:ascii="Times New Roman" w:hAnsi="Times New Roman" w:cs="Times New Roman"/>
          <w:b/>
          <w:lang w:val="en-GB"/>
        </w:rPr>
        <w:t xml:space="preserve"> </w:t>
      </w:r>
      <w:r w:rsidR="00F215E3" w:rsidRPr="00AC671E">
        <w:rPr>
          <w:rFonts w:ascii="Times New Roman" w:hAnsi="Times New Roman" w:cs="Times New Roman"/>
          <w:b/>
          <w:lang w:val="en-GB"/>
        </w:rPr>
        <w:t>Three generations of Innovation Policy</w:t>
      </w:r>
    </w:p>
    <w:p w14:paraId="2992E08C" w14:textId="6D1C7A2D" w:rsidR="000B6C29" w:rsidRPr="00AC671E" w:rsidRDefault="00BC5F3A" w:rsidP="002E5A9C">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 xml:space="preserve">Innovation policy is constantly evolving </w:t>
      </w:r>
      <w:r w:rsidR="00C72262" w:rsidRPr="00AC671E">
        <w:rPr>
          <w:rFonts w:ascii="Times New Roman" w:hAnsi="Times New Roman" w:cs="Times New Roman"/>
          <w:lang w:val="en-GB"/>
        </w:rPr>
        <w:t>yet</w:t>
      </w:r>
      <w:r w:rsidRPr="00AC671E">
        <w:rPr>
          <w:rFonts w:ascii="Times New Roman" w:hAnsi="Times New Roman" w:cs="Times New Roman"/>
          <w:lang w:val="en-GB"/>
        </w:rPr>
        <w:t xml:space="preserve"> change usually </w:t>
      </w:r>
      <w:r w:rsidR="000B6C29" w:rsidRPr="00AC671E">
        <w:rPr>
          <w:rFonts w:ascii="Times New Roman" w:hAnsi="Times New Roman" w:cs="Times New Roman"/>
          <w:lang w:val="en-GB"/>
        </w:rPr>
        <w:t xml:space="preserve">does not </w:t>
      </w:r>
      <w:r w:rsidRPr="00AC671E">
        <w:rPr>
          <w:rFonts w:ascii="Times New Roman" w:hAnsi="Times New Roman" w:cs="Times New Roman"/>
          <w:lang w:val="en-GB"/>
        </w:rPr>
        <w:t xml:space="preserve">happen in a linear </w:t>
      </w:r>
      <w:r w:rsidR="00C72262" w:rsidRPr="00AC671E">
        <w:rPr>
          <w:rFonts w:ascii="Times New Roman" w:hAnsi="Times New Roman" w:cs="Times New Roman"/>
          <w:lang w:val="en-GB"/>
        </w:rPr>
        <w:t>fashion</w:t>
      </w:r>
      <w:r w:rsidRPr="00AC671E">
        <w:rPr>
          <w:rFonts w:ascii="Times New Roman" w:hAnsi="Times New Roman" w:cs="Times New Roman"/>
          <w:lang w:val="en-GB"/>
        </w:rPr>
        <w:t xml:space="preserve"> but goes through periods of </w:t>
      </w:r>
      <w:r w:rsidR="000B6C29" w:rsidRPr="00AC671E">
        <w:rPr>
          <w:rFonts w:ascii="Times New Roman" w:hAnsi="Times New Roman" w:cs="Times New Roman"/>
          <w:lang w:val="en-GB"/>
        </w:rPr>
        <w:t xml:space="preserve">both </w:t>
      </w:r>
      <w:r w:rsidRPr="00AC671E">
        <w:rPr>
          <w:rFonts w:ascii="Times New Roman" w:hAnsi="Times New Roman" w:cs="Times New Roman"/>
          <w:lang w:val="en-GB"/>
        </w:rPr>
        <w:t xml:space="preserve">incremental and radical change (Sabatier, 1999). </w:t>
      </w:r>
      <w:r w:rsidR="000B6C29" w:rsidRPr="00AC671E">
        <w:rPr>
          <w:rFonts w:ascii="Times New Roman" w:hAnsi="Times New Roman" w:cs="Times New Roman"/>
          <w:lang w:val="en-GB"/>
        </w:rPr>
        <w:t>Although</w:t>
      </w:r>
      <w:r w:rsidR="00C72262" w:rsidRPr="00AC671E">
        <w:rPr>
          <w:rFonts w:ascii="Times New Roman" w:hAnsi="Times New Roman" w:cs="Times New Roman"/>
          <w:lang w:val="en-GB"/>
        </w:rPr>
        <w:t xml:space="preserve"> reality is often more complex than depicted in the literature</w:t>
      </w:r>
      <w:r w:rsidR="008A6423" w:rsidRPr="00AC671E">
        <w:rPr>
          <w:rFonts w:ascii="Times New Roman" w:hAnsi="Times New Roman" w:cs="Times New Roman"/>
          <w:lang w:val="en-GB"/>
        </w:rPr>
        <w:t>,</w:t>
      </w:r>
      <w:r w:rsidR="00C72262" w:rsidRPr="00AC671E">
        <w:rPr>
          <w:rFonts w:ascii="Times New Roman" w:hAnsi="Times New Roman" w:cs="Times New Roman"/>
          <w:lang w:val="en-GB"/>
        </w:rPr>
        <w:t xml:space="preserve"> it is </w:t>
      </w:r>
      <w:r w:rsidR="008263EE" w:rsidRPr="00AC671E">
        <w:rPr>
          <w:rFonts w:ascii="Times New Roman" w:hAnsi="Times New Roman" w:cs="Times New Roman"/>
          <w:lang w:val="en-GB"/>
        </w:rPr>
        <w:t>possible</w:t>
      </w:r>
      <w:r w:rsidRPr="00AC671E">
        <w:rPr>
          <w:rFonts w:ascii="Times New Roman" w:hAnsi="Times New Roman" w:cs="Times New Roman"/>
          <w:lang w:val="en-GB"/>
        </w:rPr>
        <w:t xml:space="preserve"> to </w:t>
      </w:r>
      <w:r w:rsidR="00A53AD0" w:rsidRPr="00AC671E">
        <w:rPr>
          <w:rFonts w:ascii="Times New Roman" w:hAnsi="Times New Roman" w:cs="Times New Roman"/>
          <w:lang w:val="en-GB"/>
        </w:rPr>
        <w:t>distinguish three broad generations</w:t>
      </w:r>
      <w:r w:rsidRPr="00AC671E">
        <w:rPr>
          <w:rFonts w:ascii="Times New Roman" w:hAnsi="Times New Roman" w:cs="Times New Roman"/>
          <w:lang w:val="en-GB"/>
        </w:rPr>
        <w:t xml:space="preserve"> in which a particular policy domain </w:t>
      </w:r>
      <w:r w:rsidR="00C72262" w:rsidRPr="00AC671E">
        <w:rPr>
          <w:rFonts w:ascii="Times New Roman" w:hAnsi="Times New Roman" w:cs="Times New Roman"/>
          <w:lang w:val="en-GB"/>
        </w:rPr>
        <w:t>remained</w:t>
      </w:r>
      <w:r w:rsidRPr="00AC671E">
        <w:rPr>
          <w:rFonts w:ascii="Times New Roman" w:hAnsi="Times New Roman" w:cs="Times New Roman"/>
          <w:lang w:val="en-GB"/>
        </w:rPr>
        <w:t xml:space="preserve"> relatively stable</w:t>
      </w:r>
      <w:r w:rsidR="00557252" w:rsidRPr="00AC671E">
        <w:rPr>
          <w:rFonts w:ascii="Times New Roman" w:hAnsi="Times New Roman" w:cs="Times New Roman"/>
          <w:lang w:val="en-GB"/>
        </w:rPr>
        <w:t xml:space="preserve"> over time (</w:t>
      </w:r>
      <w:r w:rsidR="003E1D0B" w:rsidRPr="00AC671E">
        <w:rPr>
          <w:rFonts w:ascii="Times New Roman" w:hAnsi="Times New Roman" w:cs="Times New Roman"/>
          <w:lang w:val="en-GB"/>
        </w:rPr>
        <w:t xml:space="preserve">e.g. </w:t>
      </w:r>
      <w:r w:rsidR="00A53AD0" w:rsidRPr="00AC671E">
        <w:rPr>
          <w:rFonts w:ascii="Times New Roman" w:hAnsi="Times New Roman" w:cs="Times New Roman"/>
          <w:lang w:val="en-GB"/>
        </w:rPr>
        <w:t>Kemp 2011)</w:t>
      </w:r>
      <w:r w:rsidR="000B6C29" w:rsidRPr="00AC671E">
        <w:rPr>
          <w:rFonts w:ascii="Times New Roman" w:hAnsi="Times New Roman" w:cs="Times New Roman"/>
          <w:lang w:val="en-GB"/>
        </w:rPr>
        <w:t xml:space="preserve">. </w:t>
      </w:r>
      <w:r w:rsidR="00166000" w:rsidRPr="00AC671E">
        <w:rPr>
          <w:rFonts w:ascii="Times New Roman" w:hAnsi="Times New Roman" w:cs="Times New Roman"/>
          <w:lang w:val="en-GB"/>
        </w:rPr>
        <w:t xml:space="preserve">Different generations of innovation policy are often not simply replacing each other but build on each other (Borras, 2007; Kemp, 2011). In line with Weber and Rohracher (2012) transformative innovation policy is also not replacing but complementing former </w:t>
      </w:r>
      <w:r w:rsidR="00157534" w:rsidRPr="00AC671E">
        <w:rPr>
          <w:rFonts w:ascii="Times New Roman" w:hAnsi="Times New Roman" w:cs="Times New Roman"/>
          <w:lang w:val="en-GB"/>
        </w:rPr>
        <w:t xml:space="preserve">generations of </w:t>
      </w:r>
      <w:r w:rsidR="00166000" w:rsidRPr="00AC671E">
        <w:rPr>
          <w:rFonts w:ascii="Times New Roman" w:hAnsi="Times New Roman" w:cs="Times New Roman"/>
          <w:lang w:val="en-GB"/>
        </w:rPr>
        <w:t>innovation policies.</w:t>
      </w:r>
    </w:p>
    <w:p w14:paraId="281C0E9C" w14:textId="77777777" w:rsidR="008263EE" w:rsidRPr="00AC671E" w:rsidRDefault="008263EE" w:rsidP="00BC5F3A">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576948B8" w14:textId="77777777" w:rsidR="008263EE" w:rsidRPr="00AC671E" w:rsidRDefault="008263EE" w:rsidP="00BC5F3A">
      <w:pPr>
        <w:widowControl w:val="0"/>
        <w:tabs>
          <w:tab w:val="left" w:pos="720"/>
        </w:tabs>
        <w:autoSpaceDE w:val="0"/>
        <w:autoSpaceDN w:val="0"/>
        <w:adjustRightInd w:val="0"/>
        <w:spacing w:line="360" w:lineRule="auto"/>
        <w:jc w:val="both"/>
        <w:rPr>
          <w:rFonts w:ascii="Times New Roman" w:hAnsi="Times New Roman" w:cs="Times New Roman"/>
          <w:b/>
          <w:lang w:val="en-GB"/>
        </w:rPr>
      </w:pPr>
      <w:r w:rsidRPr="00AC671E">
        <w:rPr>
          <w:rFonts w:ascii="Times New Roman" w:hAnsi="Times New Roman" w:cs="Times New Roman"/>
          <w:b/>
          <w:lang w:val="en-GB"/>
        </w:rPr>
        <w:t>3.1 Science &amp; Technology Policy</w:t>
      </w:r>
    </w:p>
    <w:p w14:paraId="53934B02" w14:textId="39BB5780" w:rsidR="00BC5F3A" w:rsidRPr="00AC671E" w:rsidRDefault="008263EE" w:rsidP="00BC5F3A">
      <w:pPr>
        <w:widowControl w:val="0"/>
        <w:tabs>
          <w:tab w:val="left" w:pos="720"/>
        </w:tabs>
        <w:autoSpaceDE w:val="0"/>
        <w:autoSpaceDN w:val="0"/>
        <w:adjustRightInd w:val="0"/>
        <w:spacing w:line="360" w:lineRule="auto"/>
        <w:jc w:val="both"/>
        <w:rPr>
          <w:rFonts w:ascii="Times New Roman" w:hAnsi="Times New Roman" w:cs="Times New Roman"/>
          <w:color w:val="000000" w:themeColor="text1"/>
          <w:lang w:val="en-GB"/>
        </w:rPr>
      </w:pPr>
      <w:r w:rsidRPr="00AC671E">
        <w:rPr>
          <w:rFonts w:ascii="Times New Roman" w:hAnsi="Times New Roman" w:cs="Times New Roman"/>
          <w:lang w:val="en-GB"/>
        </w:rPr>
        <w:t xml:space="preserve">Following our presented framework, the first generation of </w:t>
      </w:r>
      <w:r w:rsidR="002E5A9C" w:rsidRPr="00AC671E">
        <w:rPr>
          <w:rFonts w:ascii="Times New Roman" w:hAnsi="Times New Roman" w:cs="Times New Roman"/>
          <w:lang w:val="en-GB"/>
        </w:rPr>
        <w:t>S&amp;T policy making</w:t>
      </w:r>
      <w:r w:rsidRPr="00AC671E">
        <w:rPr>
          <w:rFonts w:ascii="Times New Roman" w:hAnsi="Times New Roman" w:cs="Times New Roman"/>
          <w:lang w:val="en-GB"/>
        </w:rPr>
        <w:t xml:space="preserve"> can be understood as having a narrow understanding of the innovation process. </w:t>
      </w:r>
      <w:r w:rsidR="002E5A9C" w:rsidRPr="00AC671E">
        <w:rPr>
          <w:rFonts w:ascii="Times New Roman" w:hAnsi="Times New Roman" w:cs="Times New Roman"/>
          <w:lang w:val="en-GB"/>
        </w:rPr>
        <w:t xml:space="preserve">S&amp;T </w:t>
      </w:r>
      <w:r w:rsidR="00BC5F3A" w:rsidRPr="00AC671E">
        <w:rPr>
          <w:rFonts w:ascii="Times New Roman" w:hAnsi="Times New Roman" w:cs="Times New Roman"/>
          <w:lang w:val="en-GB"/>
        </w:rPr>
        <w:t xml:space="preserve">policy was heavily influenced by a linear understanding of </w:t>
      </w:r>
      <w:r w:rsidR="000B6C29" w:rsidRPr="00AC671E">
        <w:rPr>
          <w:rFonts w:ascii="Times New Roman" w:hAnsi="Times New Roman" w:cs="Times New Roman"/>
          <w:lang w:val="en-GB"/>
        </w:rPr>
        <w:t>the innovation</w:t>
      </w:r>
      <w:r w:rsidR="00C06607" w:rsidRPr="00AC671E">
        <w:rPr>
          <w:rFonts w:ascii="Times New Roman" w:hAnsi="Times New Roman" w:cs="Times New Roman"/>
          <w:lang w:val="en-GB"/>
        </w:rPr>
        <w:t xml:space="preserve"> process, either through supply-push or demand-pull mechanisms. </w:t>
      </w:r>
      <w:r w:rsidR="00B86CFA" w:rsidRPr="00AC671E">
        <w:rPr>
          <w:rFonts w:ascii="Times New Roman" w:hAnsi="Times New Roman" w:cs="Times New Roman"/>
          <w:lang w:val="en-GB"/>
        </w:rPr>
        <w:t>Focus was on technological knowledge production and R&amp;D. S</w:t>
      </w:r>
      <w:r w:rsidR="000B6C29" w:rsidRPr="00AC671E">
        <w:rPr>
          <w:rFonts w:ascii="Times New Roman" w:hAnsi="Times New Roman" w:cs="Times New Roman"/>
          <w:color w:val="000000" w:themeColor="text1"/>
          <w:lang w:val="en-GB"/>
        </w:rPr>
        <w:t>cientific</w:t>
      </w:r>
      <w:r w:rsidR="00BC5F3A" w:rsidRPr="00AC671E">
        <w:rPr>
          <w:rFonts w:ascii="Times New Roman" w:hAnsi="Times New Roman" w:cs="Times New Roman"/>
          <w:color w:val="000000" w:themeColor="text1"/>
          <w:lang w:val="en-GB"/>
        </w:rPr>
        <w:t xml:space="preserve"> </w:t>
      </w:r>
      <w:r w:rsidR="00B62935" w:rsidRPr="00AC671E">
        <w:rPr>
          <w:rFonts w:ascii="Times New Roman" w:hAnsi="Times New Roman" w:cs="Times New Roman"/>
          <w:color w:val="000000" w:themeColor="text1"/>
          <w:lang w:val="en-GB"/>
        </w:rPr>
        <w:t>endeavours</w:t>
      </w:r>
      <w:r w:rsidR="008A6423" w:rsidRPr="00AC671E">
        <w:rPr>
          <w:rFonts w:ascii="Times New Roman" w:hAnsi="Times New Roman" w:cs="Times New Roman"/>
          <w:color w:val="000000" w:themeColor="text1"/>
          <w:lang w:val="en-GB"/>
        </w:rPr>
        <w:t xml:space="preserve"> </w:t>
      </w:r>
      <w:r w:rsidR="00B62935" w:rsidRPr="00AC671E">
        <w:rPr>
          <w:rFonts w:ascii="Times New Roman" w:hAnsi="Times New Roman" w:cs="Times New Roman"/>
          <w:color w:val="000000" w:themeColor="text1"/>
          <w:lang w:val="en-GB"/>
        </w:rPr>
        <w:t>around</w:t>
      </w:r>
      <w:r w:rsidR="008A6423" w:rsidRPr="00AC671E">
        <w:rPr>
          <w:rFonts w:ascii="Times New Roman" w:hAnsi="Times New Roman" w:cs="Times New Roman"/>
          <w:color w:val="000000" w:themeColor="text1"/>
          <w:lang w:val="en-GB"/>
        </w:rPr>
        <w:t xml:space="preserve"> </w:t>
      </w:r>
      <w:r w:rsidR="00BC5F3A" w:rsidRPr="00AC671E">
        <w:rPr>
          <w:rFonts w:ascii="Times New Roman" w:hAnsi="Times New Roman" w:cs="Times New Roman"/>
          <w:color w:val="000000" w:themeColor="text1"/>
          <w:lang w:val="en-GB"/>
        </w:rPr>
        <w:t>nuclear energy and space programs created a strong believe in the top-down centralised control of science</w:t>
      </w:r>
      <w:r w:rsidR="00B62935" w:rsidRPr="00AC671E">
        <w:rPr>
          <w:rFonts w:ascii="Times New Roman" w:hAnsi="Times New Roman" w:cs="Times New Roman"/>
          <w:color w:val="000000" w:themeColor="text1"/>
          <w:lang w:val="en-GB"/>
        </w:rPr>
        <w:t xml:space="preserve"> that </w:t>
      </w:r>
      <w:r w:rsidR="00BC5F3A" w:rsidRPr="00AC671E">
        <w:rPr>
          <w:rFonts w:ascii="Times New Roman" w:hAnsi="Times New Roman" w:cs="Times New Roman"/>
          <w:color w:val="000000" w:themeColor="text1"/>
          <w:lang w:val="en-GB"/>
        </w:rPr>
        <w:t>gave room to so-called mission-oriented innovation policies (Sen, 2013).</w:t>
      </w:r>
      <w:r w:rsidR="00BC5F3A" w:rsidRPr="00AC671E">
        <w:rPr>
          <w:rFonts w:ascii="Times New Roman" w:hAnsi="Times New Roman" w:cs="Times New Roman"/>
          <w:lang w:val="en-GB"/>
        </w:rPr>
        <w:t xml:space="preserve"> </w:t>
      </w:r>
      <w:r w:rsidR="0022581C" w:rsidRPr="00AC671E">
        <w:rPr>
          <w:rFonts w:ascii="Times New Roman" w:hAnsi="Times New Roman" w:cs="Times New Roman"/>
          <w:lang w:val="en-GB"/>
        </w:rPr>
        <w:t>A</w:t>
      </w:r>
      <w:r w:rsidR="00C06607" w:rsidRPr="00AC671E">
        <w:rPr>
          <w:rFonts w:ascii="Times New Roman" w:hAnsi="Times New Roman" w:cs="Times New Roman"/>
          <w:lang w:val="en-GB"/>
        </w:rPr>
        <w:t>ddressing market failures and</w:t>
      </w:r>
      <w:r w:rsidR="0022581C" w:rsidRPr="00AC671E">
        <w:rPr>
          <w:rFonts w:ascii="Times New Roman" w:hAnsi="Times New Roman" w:cs="Times New Roman"/>
          <w:lang w:val="en-GB"/>
        </w:rPr>
        <w:t xml:space="preserve"> dealing with</w:t>
      </w:r>
      <w:r w:rsidR="00C06607" w:rsidRPr="00AC671E">
        <w:rPr>
          <w:rFonts w:ascii="Times New Roman" w:hAnsi="Times New Roman" w:cs="Times New Roman"/>
          <w:lang w:val="en-GB"/>
        </w:rPr>
        <w:t xml:space="preserve"> externalities </w:t>
      </w:r>
      <w:r w:rsidR="0022581C" w:rsidRPr="00AC671E">
        <w:rPr>
          <w:rFonts w:ascii="Times New Roman" w:hAnsi="Times New Roman" w:cs="Times New Roman"/>
          <w:lang w:val="en-GB"/>
        </w:rPr>
        <w:t xml:space="preserve">justified policy action </w:t>
      </w:r>
      <w:r w:rsidR="00C06607" w:rsidRPr="00AC671E">
        <w:rPr>
          <w:rFonts w:ascii="Times New Roman" w:hAnsi="Times New Roman" w:cs="Times New Roman"/>
          <w:lang w:val="en-GB"/>
        </w:rPr>
        <w:t xml:space="preserve">in the further diffusion of science into society. </w:t>
      </w:r>
      <w:r w:rsidR="00BC5F3A" w:rsidRPr="00AC671E">
        <w:rPr>
          <w:rFonts w:ascii="Times New Roman" w:hAnsi="Times New Roman" w:cs="Times New Roman"/>
          <w:lang w:val="en-GB"/>
        </w:rPr>
        <w:t xml:space="preserve">Although </w:t>
      </w:r>
      <w:r w:rsidR="002E5A9C" w:rsidRPr="00AC671E">
        <w:rPr>
          <w:rFonts w:ascii="Times New Roman" w:hAnsi="Times New Roman" w:cs="Times New Roman"/>
          <w:lang w:val="en-GB"/>
        </w:rPr>
        <w:t xml:space="preserve">this view on </w:t>
      </w:r>
      <w:r w:rsidR="008A6423" w:rsidRPr="00AC671E">
        <w:rPr>
          <w:rFonts w:ascii="Times New Roman" w:hAnsi="Times New Roman" w:cs="Times New Roman"/>
          <w:lang w:val="en-GB"/>
        </w:rPr>
        <w:t xml:space="preserve">science as the main source of innovation </w:t>
      </w:r>
      <w:r w:rsidR="00C06607" w:rsidRPr="00AC671E">
        <w:rPr>
          <w:rFonts w:ascii="Times New Roman" w:hAnsi="Times New Roman" w:cs="Times New Roman"/>
          <w:lang w:val="en-GB"/>
        </w:rPr>
        <w:t>was slowly becoming challenged in academic circles</w:t>
      </w:r>
      <w:r w:rsidR="008A6423" w:rsidRPr="00AC671E">
        <w:rPr>
          <w:rFonts w:ascii="Times New Roman" w:hAnsi="Times New Roman" w:cs="Times New Roman"/>
          <w:lang w:val="en-GB"/>
        </w:rPr>
        <w:t>,</w:t>
      </w:r>
      <w:r w:rsidR="002E5A9C" w:rsidRPr="00AC671E">
        <w:rPr>
          <w:rFonts w:ascii="Times New Roman" w:hAnsi="Times New Roman" w:cs="Times New Roman"/>
          <w:lang w:val="en-GB"/>
        </w:rPr>
        <w:t xml:space="preserve"> the</w:t>
      </w:r>
      <w:r w:rsidR="00BC5F3A" w:rsidRPr="00AC671E">
        <w:rPr>
          <w:rFonts w:ascii="Times New Roman" w:hAnsi="Times New Roman" w:cs="Times New Roman"/>
          <w:lang w:val="en-GB"/>
        </w:rPr>
        <w:t xml:space="preserve"> </w:t>
      </w:r>
      <w:r w:rsidR="002E5A9C" w:rsidRPr="00AC671E">
        <w:rPr>
          <w:rFonts w:ascii="Times New Roman" w:hAnsi="Times New Roman" w:cs="Times New Roman"/>
          <w:lang w:val="en-GB"/>
        </w:rPr>
        <w:t>linear model of innovation</w:t>
      </w:r>
      <w:r w:rsidR="00BC5F3A" w:rsidRPr="00AC671E">
        <w:rPr>
          <w:rFonts w:ascii="Times New Roman" w:hAnsi="Times New Roman" w:cs="Times New Roman"/>
          <w:lang w:val="en-GB"/>
        </w:rPr>
        <w:t xml:space="preserve"> remained the dominant narrative and basis for innovation policy for most of the twentieth century </w:t>
      </w:r>
      <w:r w:rsidR="00C06607" w:rsidRPr="00AC671E">
        <w:rPr>
          <w:rFonts w:ascii="Times New Roman" w:hAnsi="Times New Roman" w:cs="Times New Roman"/>
          <w:lang w:val="en-GB"/>
        </w:rPr>
        <w:t>(</w:t>
      </w:r>
      <w:r w:rsidR="00BC5F3A" w:rsidRPr="00AC671E">
        <w:rPr>
          <w:rFonts w:ascii="Times New Roman" w:hAnsi="Times New Roman" w:cs="Times New Roman"/>
          <w:lang w:val="en-GB"/>
        </w:rPr>
        <w:t>Caraça et al, 2009; Kallerud 2013</w:t>
      </w:r>
      <w:r w:rsidR="00C06607" w:rsidRPr="00AC671E">
        <w:rPr>
          <w:rFonts w:ascii="Times New Roman" w:hAnsi="Times New Roman" w:cs="Times New Roman"/>
          <w:lang w:val="en-GB"/>
        </w:rPr>
        <w:t>, Edquist, 2014</w:t>
      </w:r>
      <w:r w:rsidR="00BC5F3A" w:rsidRPr="00AC671E">
        <w:rPr>
          <w:rFonts w:ascii="Times New Roman" w:hAnsi="Times New Roman" w:cs="Times New Roman"/>
          <w:lang w:val="en-GB"/>
        </w:rPr>
        <w:t xml:space="preserve">). </w:t>
      </w:r>
    </w:p>
    <w:p w14:paraId="1DBC52C8" w14:textId="5AE92D9F" w:rsidR="0022581C" w:rsidRPr="00AC671E" w:rsidRDefault="000B6C29"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22581C" w:rsidRPr="00AC671E">
        <w:rPr>
          <w:rFonts w:ascii="Times New Roman" w:hAnsi="Times New Roman" w:cs="Times New Roman"/>
          <w:lang w:val="en-GB"/>
        </w:rPr>
        <w:t xml:space="preserve">R&amp;D is seen as a major factor behind economic growth by increasing factor productivity. </w:t>
      </w:r>
      <w:r w:rsidR="00C06607" w:rsidRPr="00AC671E">
        <w:rPr>
          <w:rFonts w:ascii="Times New Roman" w:hAnsi="Times New Roman" w:cs="Times New Roman"/>
          <w:lang w:val="en-GB"/>
        </w:rPr>
        <w:t xml:space="preserve">At the same time, </w:t>
      </w:r>
      <w:r w:rsidR="0022581C" w:rsidRPr="00AC671E">
        <w:rPr>
          <w:rFonts w:ascii="Times New Roman" w:hAnsi="Times New Roman" w:cs="Times New Roman"/>
          <w:lang w:val="en-GB"/>
        </w:rPr>
        <w:t xml:space="preserve">innovation is seen as a major contributor to public welfare (Schot and Steinmueller, forthcoming). </w:t>
      </w:r>
      <w:r w:rsidR="007E0E28" w:rsidRPr="00AC671E">
        <w:rPr>
          <w:rFonts w:ascii="Times New Roman" w:hAnsi="Times New Roman" w:cs="Times New Roman"/>
          <w:lang w:val="en-GB"/>
        </w:rPr>
        <w:t>Kallerud</w:t>
      </w:r>
      <w:r w:rsidRPr="00AC671E">
        <w:rPr>
          <w:rFonts w:ascii="Times New Roman" w:hAnsi="Times New Roman" w:cs="Times New Roman"/>
          <w:lang w:val="en-GB"/>
        </w:rPr>
        <w:t xml:space="preserve"> (</w:t>
      </w:r>
      <w:r w:rsidR="007E0E28" w:rsidRPr="00AC671E">
        <w:rPr>
          <w:rFonts w:ascii="Times New Roman" w:hAnsi="Times New Roman" w:cs="Times New Roman"/>
          <w:lang w:val="en-GB"/>
        </w:rPr>
        <w:t>2010)</w:t>
      </w:r>
      <w:r w:rsidRPr="00AC671E">
        <w:rPr>
          <w:rFonts w:ascii="Times New Roman" w:hAnsi="Times New Roman" w:cs="Times New Roman"/>
          <w:lang w:val="en-GB"/>
        </w:rPr>
        <w:t xml:space="preserve"> shows </w:t>
      </w:r>
      <w:r w:rsidR="007E0E28" w:rsidRPr="00AC671E">
        <w:rPr>
          <w:rFonts w:ascii="Times New Roman" w:hAnsi="Times New Roman" w:cs="Times New Roman"/>
          <w:lang w:val="en-GB"/>
        </w:rPr>
        <w:t>how</w:t>
      </w:r>
      <w:r w:rsidR="00C06607" w:rsidRPr="00AC671E">
        <w:rPr>
          <w:rFonts w:ascii="Times New Roman" w:hAnsi="Times New Roman" w:cs="Times New Roman"/>
          <w:lang w:val="en-GB"/>
        </w:rPr>
        <w:t xml:space="preserve"> short-lived periods of social unrest and early signs of environmental damage </w:t>
      </w:r>
      <w:r w:rsidRPr="00AC671E">
        <w:rPr>
          <w:rFonts w:ascii="Times New Roman" w:hAnsi="Times New Roman" w:cs="Times New Roman"/>
          <w:lang w:val="en-GB"/>
        </w:rPr>
        <w:t>during the</w:t>
      </w:r>
      <w:r w:rsidR="007E0E28" w:rsidRPr="00AC671E">
        <w:rPr>
          <w:rFonts w:ascii="Times New Roman" w:hAnsi="Times New Roman" w:cs="Times New Roman"/>
          <w:lang w:val="en-GB"/>
        </w:rPr>
        <w:t xml:space="preserve"> sixties and seventies </w:t>
      </w:r>
      <w:r w:rsidR="00C06607" w:rsidRPr="00AC671E">
        <w:rPr>
          <w:rFonts w:ascii="Times New Roman" w:hAnsi="Times New Roman" w:cs="Times New Roman"/>
          <w:lang w:val="en-GB"/>
        </w:rPr>
        <w:t>helped</w:t>
      </w:r>
      <w:r w:rsidRPr="00AC671E">
        <w:rPr>
          <w:rFonts w:ascii="Times New Roman" w:hAnsi="Times New Roman" w:cs="Times New Roman"/>
          <w:lang w:val="en-GB"/>
        </w:rPr>
        <w:t xml:space="preserve"> </w:t>
      </w:r>
      <w:r w:rsidR="00C06607" w:rsidRPr="00AC671E">
        <w:rPr>
          <w:rFonts w:ascii="Times New Roman" w:hAnsi="Times New Roman" w:cs="Times New Roman"/>
          <w:lang w:val="en-GB"/>
        </w:rPr>
        <w:t xml:space="preserve">a </w:t>
      </w:r>
      <w:r w:rsidRPr="00AC671E">
        <w:rPr>
          <w:rFonts w:ascii="Times New Roman" w:hAnsi="Times New Roman" w:cs="Times New Roman"/>
          <w:lang w:val="en-GB"/>
        </w:rPr>
        <w:t>wider societal agenda</w:t>
      </w:r>
      <w:r w:rsidR="00C06607" w:rsidRPr="00AC671E">
        <w:rPr>
          <w:rFonts w:ascii="Times New Roman" w:hAnsi="Times New Roman" w:cs="Times New Roman"/>
          <w:lang w:val="en-GB"/>
        </w:rPr>
        <w:t xml:space="preserve"> to inform innovation policy</w:t>
      </w:r>
      <w:r w:rsidR="007E0E28" w:rsidRPr="00AC671E">
        <w:rPr>
          <w:rFonts w:ascii="Times New Roman" w:hAnsi="Times New Roman" w:cs="Times New Roman"/>
          <w:lang w:val="en-GB"/>
        </w:rPr>
        <w:t xml:space="preserve">, </w:t>
      </w:r>
      <w:r w:rsidR="00C06607" w:rsidRPr="00AC671E">
        <w:rPr>
          <w:rFonts w:ascii="Times New Roman" w:hAnsi="Times New Roman" w:cs="Times New Roman"/>
          <w:lang w:val="en-GB"/>
        </w:rPr>
        <w:t>making</w:t>
      </w:r>
      <w:r w:rsidR="00F215E3" w:rsidRPr="00AC671E">
        <w:rPr>
          <w:rFonts w:ascii="Times New Roman" w:hAnsi="Times New Roman" w:cs="Times New Roman"/>
          <w:lang w:val="en-GB"/>
        </w:rPr>
        <w:t xml:space="preserve"> social and environmental objectives dominant over t</w:t>
      </w:r>
      <w:r w:rsidR="007E0E28" w:rsidRPr="00AC671E">
        <w:rPr>
          <w:rFonts w:ascii="Times New Roman" w:hAnsi="Times New Roman" w:cs="Times New Roman"/>
          <w:lang w:val="en-GB"/>
        </w:rPr>
        <w:t>he interest of economic growth</w:t>
      </w:r>
      <w:r w:rsidR="00F215E3" w:rsidRPr="00AC671E">
        <w:rPr>
          <w:rFonts w:ascii="Times New Roman" w:hAnsi="Times New Roman" w:cs="Times New Roman"/>
          <w:lang w:val="en-GB"/>
        </w:rPr>
        <w:t>. Borras (2007</w:t>
      </w:r>
      <w:r w:rsidR="008A6423" w:rsidRPr="00AC671E">
        <w:rPr>
          <w:rFonts w:ascii="Times New Roman" w:hAnsi="Times New Roman" w:cs="Times New Roman"/>
          <w:lang w:val="en-GB"/>
        </w:rPr>
        <w:t>) makes</w:t>
      </w:r>
      <w:r w:rsidR="000B7F93" w:rsidRPr="00AC671E">
        <w:rPr>
          <w:rFonts w:ascii="Times New Roman" w:hAnsi="Times New Roman" w:cs="Times New Roman"/>
          <w:lang w:val="en-GB"/>
        </w:rPr>
        <w:t xml:space="preserve"> similar observations and characterises</w:t>
      </w:r>
      <w:r w:rsidR="00F215E3" w:rsidRPr="00AC671E">
        <w:rPr>
          <w:rFonts w:ascii="Times New Roman" w:hAnsi="Times New Roman" w:cs="Times New Roman"/>
          <w:lang w:val="en-GB"/>
        </w:rPr>
        <w:t xml:space="preserve"> this period of </w:t>
      </w:r>
      <w:r w:rsidR="007E0E28" w:rsidRPr="00AC671E">
        <w:rPr>
          <w:rFonts w:ascii="Times New Roman" w:hAnsi="Times New Roman" w:cs="Times New Roman"/>
          <w:lang w:val="en-GB"/>
        </w:rPr>
        <w:t>S&amp;T</w:t>
      </w:r>
      <w:r w:rsidR="00F215E3" w:rsidRPr="00AC671E">
        <w:rPr>
          <w:rFonts w:ascii="Times New Roman" w:hAnsi="Times New Roman" w:cs="Times New Roman"/>
          <w:lang w:val="en-GB"/>
        </w:rPr>
        <w:t xml:space="preserve"> policy by a mix of funding basic science with setting some </w:t>
      </w:r>
      <w:r w:rsidR="00C06607" w:rsidRPr="00AC671E">
        <w:rPr>
          <w:rFonts w:ascii="Times New Roman" w:hAnsi="Times New Roman" w:cs="Times New Roman"/>
          <w:lang w:val="en-GB"/>
        </w:rPr>
        <w:t xml:space="preserve">strategic or </w:t>
      </w:r>
      <w:r w:rsidR="00F215E3" w:rsidRPr="00AC671E">
        <w:rPr>
          <w:rFonts w:ascii="Times New Roman" w:hAnsi="Times New Roman" w:cs="Times New Roman"/>
          <w:lang w:val="en-GB"/>
        </w:rPr>
        <w:t>societal priorities</w:t>
      </w:r>
      <w:r w:rsidR="008A6423" w:rsidRPr="00AC671E">
        <w:rPr>
          <w:rFonts w:ascii="Times New Roman" w:hAnsi="Times New Roman" w:cs="Times New Roman"/>
          <w:lang w:val="en-GB"/>
        </w:rPr>
        <w:t>, some of which</w:t>
      </w:r>
      <w:r w:rsidR="00F215E3" w:rsidRPr="00AC671E">
        <w:rPr>
          <w:rFonts w:ascii="Times New Roman" w:hAnsi="Times New Roman" w:cs="Times New Roman"/>
          <w:lang w:val="en-GB"/>
        </w:rPr>
        <w:t xml:space="preserve"> were explicitly challenge-led</w:t>
      </w:r>
      <w:r w:rsidR="005C025D" w:rsidRPr="00AC671E">
        <w:rPr>
          <w:rFonts w:ascii="Times New Roman" w:hAnsi="Times New Roman" w:cs="Times New Roman"/>
          <w:lang w:val="en-GB"/>
        </w:rPr>
        <w:t xml:space="preserve"> (domestic industries such as aviation or automobiles)</w:t>
      </w:r>
      <w:r w:rsidR="00F215E3" w:rsidRPr="00AC671E">
        <w:rPr>
          <w:rFonts w:ascii="Times New Roman" w:hAnsi="Times New Roman" w:cs="Times New Roman"/>
          <w:lang w:val="en-GB"/>
        </w:rPr>
        <w:t xml:space="preserve">. </w:t>
      </w:r>
      <w:r w:rsidR="00AC6F0A" w:rsidRPr="00AC671E">
        <w:rPr>
          <w:rFonts w:ascii="Times New Roman" w:hAnsi="Times New Roman" w:cs="Times New Roman"/>
          <w:lang w:val="en-GB"/>
        </w:rPr>
        <w:t xml:space="preserve">ADD SOCIAL NEEDS ARGUMENT and quotes from Godin in demand-model inn article. </w:t>
      </w:r>
    </w:p>
    <w:p w14:paraId="4D3F75F0" w14:textId="61A5A3CF" w:rsidR="0078080D" w:rsidRPr="00AC671E" w:rsidRDefault="0022581C"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F215E3" w:rsidRPr="00AC671E">
        <w:rPr>
          <w:rFonts w:ascii="Times New Roman" w:hAnsi="Times New Roman" w:cs="Times New Roman"/>
          <w:lang w:val="en-GB"/>
        </w:rPr>
        <w:t>In terms of our proposed framework, the</w:t>
      </w:r>
      <w:r w:rsidR="005C025D" w:rsidRPr="00AC671E">
        <w:rPr>
          <w:rFonts w:ascii="Times New Roman" w:hAnsi="Times New Roman" w:cs="Times New Roman"/>
          <w:lang w:val="en-GB"/>
        </w:rPr>
        <w:t xml:space="preserve"> innovation</w:t>
      </w:r>
      <w:r w:rsidR="00F215E3" w:rsidRPr="00AC671E">
        <w:rPr>
          <w:rFonts w:ascii="Times New Roman" w:hAnsi="Times New Roman" w:cs="Times New Roman"/>
          <w:lang w:val="en-GB"/>
        </w:rPr>
        <w:t xml:space="preserve"> policy agenda was broad</w:t>
      </w:r>
      <w:r w:rsidR="00C412AD" w:rsidRPr="00AC671E">
        <w:rPr>
          <w:rFonts w:ascii="Times New Roman" w:hAnsi="Times New Roman" w:cs="Times New Roman"/>
          <w:lang w:val="en-GB"/>
        </w:rPr>
        <w:t>er</w:t>
      </w:r>
      <w:r w:rsidR="00F215E3" w:rsidRPr="00AC671E">
        <w:rPr>
          <w:rFonts w:ascii="Times New Roman" w:hAnsi="Times New Roman" w:cs="Times New Roman"/>
          <w:lang w:val="en-GB"/>
        </w:rPr>
        <w:t>, leaving room for both economic and societal objectives. At the same time, the understanding of innovation remained rather narrow, heavily influenced by a linear view on innovation.</w:t>
      </w:r>
    </w:p>
    <w:p w14:paraId="4DE6B826" w14:textId="77777777" w:rsidR="005C025D" w:rsidRPr="00AC671E" w:rsidRDefault="005C025D"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311AFB34" w14:textId="7323CA10" w:rsidR="008263EE" w:rsidRPr="00AC671E" w:rsidRDefault="008263EE" w:rsidP="00F215E3">
      <w:pPr>
        <w:widowControl w:val="0"/>
        <w:tabs>
          <w:tab w:val="left" w:pos="720"/>
        </w:tabs>
        <w:autoSpaceDE w:val="0"/>
        <w:autoSpaceDN w:val="0"/>
        <w:adjustRightInd w:val="0"/>
        <w:spacing w:line="360" w:lineRule="auto"/>
        <w:jc w:val="both"/>
        <w:rPr>
          <w:rFonts w:ascii="Times New Roman" w:hAnsi="Times New Roman" w:cs="Times New Roman"/>
          <w:b/>
          <w:lang w:val="en-GB"/>
        </w:rPr>
      </w:pPr>
      <w:r w:rsidRPr="00AC671E">
        <w:rPr>
          <w:rFonts w:ascii="Times New Roman" w:hAnsi="Times New Roman" w:cs="Times New Roman"/>
          <w:b/>
          <w:lang w:val="en-GB"/>
        </w:rPr>
        <w:t>3.2 Innovation Systems Policy</w:t>
      </w:r>
    </w:p>
    <w:p w14:paraId="2C810051" w14:textId="17155CBC" w:rsidR="00553410" w:rsidRPr="00AC671E" w:rsidRDefault="00E11C4C" w:rsidP="00802912">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In the last decade</w:t>
      </w:r>
      <w:r w:rsidR="00C90175" w:rsidRPr="00AC671E">
        <w:rPr>
          <w:rFonts w:ascii="Times New Roman" w:hAnsi="Times New Roman" w:cs="Times New Roman"/>
          <w:lang w:val="en-GB"/>
        </w:rPr>
        <w:t>s</w:t>
      </w:r>
      <w:r w:rsidRPr="00AC671E">
        <w:rPr>
          <w:rFonts w:ascii="Times New Roman" w:hAnsi="Times New Roman" w:cs="Times New Roman"/>
          <w:lang w:val="en-GB"/>
        </w:rPr>
        <w:t xml:space="preserve"> of the twentieth century, the linear model </w:t>
      </w:r>
      <w:r w:rsidR="00260290" w:rsidRPr="00AC671E">
        <w:rPr>
          <w:rFonts w:ascii="Times New Roman" w:hAnsi="Times New Roman" w:cs="Times New Roman"/>
          <w:lang w:val="en-GB"/>
        </w:rPr>
        <w:t xml:space="preserve">of innovation </w:t>
      </w:r>
      <w:r w:rsidRPr="00AC671E">
        <w:rPr>
          <w:rFonts w:ascii="Times New Roman" w:hAnsi="Times New Roman" w:cs="Times New Roman"/>
          <w:lang w:val="en-GB"/>
        </w:rPr>
        <w:t>lost influence as it was seen as overly simplistic and deterministic in nature (Fagerberg, 2006).</w:t>
      </w:r>
      <w:r w:rsidR="002E5CB6" w:rsidRPr="00AC671E">
        <w:rPr>
          <w:rFonts w:ascii="Times New Roman" w:hAnsi="Times New Roman" w:cs="Times New Roman"/>
          <w:lang w:val="en-GB"/>
        </w:rPr>
        <w:t xml:space="preserve"> Furthermore, the linear model was criticised not only for disappointing direct results but also for failing to deliver any more indirect broader structural support (Ergas, 1986; Chang, 1991).</w:t>
      </w:r>
      <w:r w:rsidRPr="00AC671E">
        <w:rPr>
          <w:rFonts w:ascii="Times New Roman" w:hAnsi="Times New Roman" w:cs="Times New Roman"/>
          <w:lang w:val="en-GB"/>
        </w:rPr>
        <w:t xml:space="preserve"> In response to these shortcomings a more systemic </w:t>
      </w:r>
      <w:r w:rsidR="00B86CFA" w:rsidRPr="00AC671E">
        <w:rPr>
          <w:rFonts w:ascii="Times New Roman" w:hAnsi="Times New Roman" w:cs="Times New Roman"/>
          <w:lang w:val="en-GB"/>
        </w:rPr>
        <w:t>or</w:t>
      </w:r>
      <w:r w:rsidR="002E5CB6" w:rsidRPr="00AC671E">
        <w:rPr>
          <w:rFonts w:ascii="Times New Roman" w:hAnsi="Times New Roman" w:cs="Times New Roman"/>
          <w:lang w:val="en-GB"/>
        </w:rPr>
        <w:t xml:space="preserve"> holistic</w:t>
      </w:r>
      <w:r w:rsidR="00D90917" w:rsidRPr="00AC671E">
        <w:rPr>
          <w:rFonts w:ascii="Times New Roman" w:hAnsi="Times New Roman" w:cs="Times New Roman"/>
          <w:lang w:val="en-GB"/>
        </w:rPr>
        <w:t xml:space="preserve"> </w:t>
      </w:r>
      <w:r w:rsidR="002E5CB6" w:rsidRPr="00AC671E">
        <w:rPr>
          <w:rFonts w:ascii="Times New Roman" w:hAnsi="Times New Roman" w:cs="Times New Roman"/>
          <w:lang w:val="en-GB"/>
        </w:rPr>
        <w:t>view</w:t>
      </w:r>
      <w:r w:rsidR="00D90917" w:rsidRPr="00AC671E">
        <w:rPr>
          <w:rFonts w:ascii="Times New Roman" w:hAnsi="Times New Roman" w:cs="Times New Roman"/>
          <w:lang w:val="en-GB"/>
        </w:rPr>
        <w:t xml:space="preserve"> </w:t>
      </w:r>
      <w:r w:rsidR="00CC0724" w:rsidRPr="00AC671E">
        <w:rPr>
          <w:rFonts w:ascii="Times New Roman" w:hAnsi="Times New Roman" w:cs="Times New Roman"/>
          <w:lang w:val="en-GB"/>
        </w:rPr>
        <w:t>laid</w:t>
      </w:r>
      <w:r w:rsidR="00D90917" w:rsidRPr="00AC671E">
        <w:rPr>
          <w:rFonts w:ascii="Times New Roman" w:hAnsi="Times New Roman" w:cs="Times New Roman"/>
          <w:lang w:val="en-GB"/>
        </w:rPr>
        <w:t xml:space="preserve"> the ground to the Systems of Innovation (SI) approach; a heuristic of different yet complementary ways of framing innovation systems. One way is to conflate the innovation system with national or regional boundaries while another is to delineate the system based on technological, industrial or sectoral characteristics. The different framings are complementary and consider different points of interest in the innovation system, which should be seen as a model of reality designed for analytical purposes. </w:t>
      </w:r>
      <w:r w:rsidR="002E5CB6" w:rsidRPr="00AC671E">
        <w:rPr>
          <w:rFonts w:ascii="Times New Roman" w:hAnsi="Times New Roman" w:cs="Times New Roman"/>
          <w:lang w:val="en-GB"/>
        </w:rPr>
        <w:t xml:space="preserve">Policy makers started to apply the SI heuristic by </w:t>
      </w:r>
      <w:r w:rsidR="00A2148C" w:rsidRPr="00AC671E">
        <w:rPr>
          <w:rFonts w:ascii="Times New Roman" w:hAnsi="Times New Roman" w:cs="Times New Roman"/>
          <w:lang w:val="en-GB"/>
        </w:rPr>
        <w:t>identifying</w:t>
      </w:r>
      <w:r w:rsidR="00151B7D" w:rsidRPr="00AC671E">
        <w:rPr>
          <w:rFonts w:ascii="Times New Roman" w:hAnsi="Times New Roman" w:cs="Times New Roman"/>
          <w:lang w:val="en-GB"/>
        </w:rPr>
        <w:t xml:space="preserve"> d</w:t>
      </w:r>
      <w:r w:rsidRPr="00AC671E">
        <w:rPr>
          <w:rFonts w:ascii="Times New Roman" w:hAnsi="Times New Roman" w:cs="Times New Roman"/>
          <w:lang w:val="en-GB"/>
        </w:rPr>
        <w:t xml:space="preserve">ifferent market or system </w:t>
      </w:r>
      <w:r w:rsidR="00151B7D" w:rsidRPr="00AC671E">
        <w:rPr>
          <w:rFonts w:ascii="Times New Roman" w:hAnsi="Times New Roman" w:cs="Times New Roman"/>
          <w:lang w:val="en-GB"/>
        </w:rPr>
        <w:t xml:space="preserve">failures </w:t>
      </w:r>
      <w:r w:rsidRPr="00AC671E">
        <w:rPr>
          <w:rFonts w:ascii="Times New Roman" w:hAnsi="Times New Roman" w:cs="Times New Roman"/>
          <w:lang w:val="en-GB"/>
        </w:rPr>
        <w:t>to generate a set of policy recommendations</w:t>
      </w:r>
      <w:r w:rsidR="00D90917" w:rsidRPr="00AC671E">
        <w:rPr>
          <w:rFonts w:ascii="Times New Roman" w:hAnsi="Times New Roman" w:cs="Times New Roman"/>
          <w:lang w:val="en-GB"/>
        </w:rPr>
        <w:t xml:space="preserve"> (e.g. well-functioning patent laws and IPR’s, good infrastructure, access to finance and a healthy entrepreneurial climate)</w:t>
      </w:r>
      <w:r w:rsidRPr="00AC671E">
        <w:rPr>
          <w:rFonts w:ascii="Times New Roman" w:hAnsi="Times New Roman" w:cs="Times New Roman"/>
          <w:lang w:val="en-GB"/>
        </w:rPr>
        <w:t xml:space="preserve"> aimed at improving the activities between the individual components or strengthening the structural composition of the innovation system.</w:t>
      </w:r>
      <w:r w:rsidR="00CC0724" w:rsidRPr="00AC671E">
        <w:rPr>
          <w:rFonts w:ascii="Times New Roman" w:hAnsi="Times New Roman" w:cs="Times New Roman"/>
          <w:lang w:val="en-GB"/>
        </w:rPr>
        <w:t xml:space="preserve"> E</w:t>
      </w:r>
      <w:r w:rsidR="00AF5CE5" w:rsidRPr="00AC671E">
        <w:rPr>
          <w:rFonts w:ascii="Times New Roman" w:hAnsi="Times New Roman" w:cs="Times New Roman"/>
          <w:lang w:val="en-GB"/>
        </w:rPr>
        <w:t xml:space="preserve">mphasis </w:t>
      </w:r>
      <w:r w:rsidR="00CC0724" w:rsidRPr="00AC671E">
        <w:rPr>
          <w:rFonts w:ascii="Times New Roman" w:hAnsi="Times New Roman" w:cs="Times New Roman"/>
          <w:lang w:val="en-GB"/>
        </w:rPr>
        <w:t xml:space="preserve">got shifted </w:t>
      </w:r>
      <w:r w:rsidR="00AF5CE5" w:rsidRPr="00AC671E">
        <w:rPr>
          <w:rFonts w:ascii="Times New Roman" w:hAnsi="Times New Roman" w:cs="Times New Roman"/>
          <w:lang w:val="en-GB"/>
        </w:rPr>
        <w:t>from the production to the use of knowledge (B</w:t>
      </w:r>
      <w:r w:rsidR="00CC0724" w:rsidRPr="00AC671E">
        <w:rPr>
          <w:rFonts w:ascii="Times New Roman" w:hAnsi="Times New Roman" w:cs="Times New Roman"/>
          <w:lang w:val="en-GB"/>
        </w:rPr>
        <w:t xml:space="preserve">orras, 2003). Furthermore, IS policies have given much more prominence the national context and the role of the state yet recent contributions further open the innovation system to a broad variety of innovative actors such as SME’s, entrepreneurs, users and citizens alike. </w:t>
      </w:r>
    </w:p>
    <w:p w14:paraId="794E61AE" w14:textId="461E982B" w:rsidR="000306D0" w:rsidRPr="00AC671E" w:rsidRDefault="00CC0724"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0306D0" w:rsidRPr="00AC671E">
        <w:rPr>
          <w:rFonts w:ascii="Times New Roman" w:hAnsi="Times New Roman" w:cs="Times New Roman"/>
          <w:lang w:val="en-GB"/>
        </w:rPr>
        <w:t>While the understanding of innovation became much broader, the policy agenda followed a contrasting path.</w:t>
      </w:r>
      <w:r w:rsidR="00BB0600" w:rsidRPr="00AC671E">
        <w:rPr>
          <w:rFonts w:ascii="Times New Roman" w:hAnsi="Times New Roman" w:cs="Times New Roman"/>
          <w:lang w:val="en-GB"/>
        </w:rPr>
        <w:t xml:space="preserve"> </w:t>
      </w:r>
      <w:r w:rsidR="00151B7D" w:rsidRPr="00AC671E">
        <w:rPr>
          <w:rFonts w:ascii="Times New Roman" w:hAnsi="Times New Roman" w:cs="Times New Roman"/>
          <w:lang w:val="en-GB"/>
        </w:rPr>
        <w:t>IS policies</w:t>
      </w:r>
      <w:r w:rsidR="00F215E3" w:rsidRPr="00AC671E">
        <w:rPr>
          <w:rFonts w:ascii="Times New Roman" w:hAnsi="Times New Roman" w:cs="Times New Roman"/>
          <w:lang w:val="en-GB"/>
        </w:rPr>
        <w:t xml:space="preserve"> </w:t>
      </w:r>
      <w:r w:rsidR="00C90175" w:rsidRPr="00AC671E">
        <w:rPr>
          <w:rFonts w:ascii="Times New Roman" w:hAnsi="Times New Roman" w:cs="Times New Roman"/>
          <w:lang w:val="en-GB"/>
        </w:rPr>
        <w:t xml:space="preserve">mostly </w:t>
      </w:r>
      <w:r w:rsidR="00F215E3" w:rsidRPr="00AC671E">
        <w:rPr>
          <w:rFonts w:ascii="Times New Roman" w:hAnsi="Times New Roman" w:cs="Times New Roman"/>
          <w:lang w:val="en-GB"/>
        </w:rPr>
        <w:t xml:space="preserve">shied away from </w:t>
      </w:r>
      <w:r w:rsidRPr="00AC671E">
        <w:rPr>
          <w:rFonts w:ascii="Times New Roman" w:hAnsi="Times New Roman" w:cs="Times New Roman"/>
          <w:lang w:val="en-GB"/>
        </w:rPr>
        <w:t xml:space="preserve">mission-oriented approaches </w:t>
      </w:r>
      <w:r w:rsidR="00F215E3" w:rsidRPr="00AC671E">
        <w:rPr>
          <w:rFonts w:ascii="Times New Roman" w:hAnsi="Times New Roman" w:cs="Times New Roman"/>
          <w:lang w:val="en-GB"/>
        </w:rPr>
        <w:t>and focussed more on creating good framework conditions for innovation to come about.</w:t>
      </w:r>
      <w:r w:rsidRPr="00AC671E">
        <w:rPr>
          <w:rFonts w:ascii="Times New Roman" w:hAnsi="Times New Roman" w:cs="Times New Roman"/>
          <w:lang w:val="en-GB"/>
        </w:rPr>
        <w:t xml:space="preserve"> The idea that the state could ‘pick winners’ was dismissed as something the market could do much better. As a result, there was less room for strategic priorities or national prestige to set the agenda. Kallerud (2010) shows how energy crises and stagflation redefined the economic objectives as primary and dominant again in the mid-seventies and how they remained hegemonic and rather stable for at least three decades.</w:t>
      </w:r>
    </w:p>
    <w:p w14:paraId="0E5E1793" w14:textId="3DE9575D" w:rsidR="00C90175" w:rsidRPr="00AC671E" w:rsidRDefault="000306D0"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F215E3" w:rsidRPr="00AC671E">
        <w:rPr>
          <w:rFonts w:ascii="Times New Roman" w:hAnsi="Times New Roman" w:cs="Times New Roman"/>
          <w:lang w:val="en-GB"/>
        </w:rPr>
        <w:t>In terms of our proposed framework</w:t>
      </w:r>
      <w:r w:rsidR="00BB0600" w:rsidRPr="00AC671E">
        <w:rPr>
          <w:rFonts w:ascii="Times New Roman" w:hAnsi="Times New Roman" w:cs="Times New Roman"/>
          <w:lang w:val="en-GB"/>
        </w:rPr>
        <w:t xml:space="preserve"> the understanding of the innovation process became much broader</w:t>
      </w:r>
      <w:r w:rsidR="00151B7D" w:rsidRPr="00AC671E">
        <w:rPr>
          <w:rFonts w:ascii="Times New Roman" w:hAnsi="Times New Roman" w:cs="Times New Roman"/>
          <w:lang w:val="en-GB"/>
        </w:rPr>
        <w:t xml:space="preserve"> yet</w:t>
      </w:r>
      <w:r w:rsidR="00F215E3" w:rsidRPr="00AC671E">
        <w:rPr>
          <w:rFonts w:ascii="Times New Roman" w:hAnsi="Times New Roman" w:cs="Times New Roman"/>
          <w:lang w:val="en-GB"/>
        </w:rPr>
        <w:t xml:space="preserve"> the policy agenda narrowed down by mainly focussing on the economic objectives of competitiveness, growth and jobs. </w:t>
      </w:r>
    </w:p>
    <w:p w14:paraId="0CA3F3B7" w14:textId="77777777" w:rsidR="008263EE" w:rsidRPr="00AC671E" w:rsidRDefault="008263EE" w:rsidP="00F215E3">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08C96456" w14:textId="536D9C1D" w:rsidR="008263EE" w:rsidRPr="00AC671E" w:rsidRDefault="00C90175" w:rsidP="00F215E3">
      <w:pPr>
        <w:widowControl w:val="0"/>
        <w:tabs>
          <w:tab w:val="left" w:pos="720"/>
        </w:tabs>
        <w:autoSpaceDE w:val="0"/>
        <w:autoSpaceDN w:val="0"/>
        <w:adjustRightInd w:val="0"/>
        <w:spacing w:line="360" w:lineRule="auto"/>
        <w:jc w:val="both"/>
        <w:rPr>
          <w:rFonts w:ascii="Times New Roman" w:hAnsi="Times New Roman" w:cs="Times New Roman"/>
          <w:b/>
          <w:lang w:val="en-GB"/>
        </w:rPr>
      </w:pPr>
      <w:r w:rsidRPr="00AC671E">
        <w:rPr>
          <w:rFonts w:ascii="Times New Roman" w:hAnsi="Times New Roman" w:cs="Times New Roman"/>
          <w:b/>
          <w:lang w:val="en-GB"/>
        </w:rPr>
        <w:t xml:space="preserve">3.3 </w:t>
      </w:r>
      <w:r w:rsidR="00A30E40" w:rsidRPr="00AC671E">
        <w:rPr>
          <w:rFonts w:ascii="Times New Roman" w:hAnsi="Times New Roman" w:cs="Times New Roman"/>
          <w:b/>
          <w:lang w:val="en-GB"/>
        </w:rPr>
        <w:t>A</w:t>
      </w:r>
      <w:r w:rsidR="003D293D" w:rsidRPr="00AC671E">
        <w:rPr>
          <w:rFonts w:ascii="Times New Roman" w:hAnsi="Times New Roman" w:cs="Times New Roman"/>
          <w:b/>
          <w:lang w:val="en-GB"/>
        </w:rPr>
        <w:t xml:space="preserve"> new </w:t>
      </w:r>
      <w:r w:rsidR="00A30E40" w:rsidRPr="00AC671E">
        <w:rPr>
          <w:rFonts w:ascii="Times New Roman" w:hAnsi="Times New Roman" w:cs="Times New Roman"/>
          <w:b/>
          <w:lang w:val="en-GB"/>
        </w:rPr>
        <w:t xml:space="preserve">discursive </w:t>
      </w:r>
      <w:r w:rsidR="003D293D" w:rsidRPr="00AC671E">
        <w:rPr>
          <w:rFonts w:ascii="Times New Roman" w:hAnsi="Times New Roman" w:cs="Times New Roman"/>
          <w:b/>
          <w:lang w:val="en-GB"/>
        </w:rPr>
        <w:t>space opening up: t</w:t>
      </w:r>
      <w:r w:rsidR="00C412AD" w:rsidRPr="00AC671E">
        <w:rPr>
          <w:rFonts w:ascii="Times New Roman" w:hAnsi="Times New Roman" w:cs="Times New Roman"/>
          <w:b/>
          <w:lang w:val="en-GB"/>
        </w:rPr>
        <w:t>r</w:t>
      </w:r>
      <w:r w:rsidR="00FE3940" w:rsidRPr="00AC671E">
        <w:rPr>
          <w:rFonts w:ascii="Times New Roman" w:hAnsi="Times New Roman" w:cs="Times New Roman"/>
          <w:b/>
          <w:lang w:val="en-GB"/>
        </w:rPr>
        <w:t xml:space="preserve">ansformative innovation policy. </w:t>
      </w:r>
    </w:p>
    <w:p w14:paraId="0AC190AD" w14:textId="0AE4EFCA" w:rsidR="00B0572E" w:rsidRPr="00AC671E" w:rsidRDefault="00EE691E"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w:t>
      </w:r>
      <w:r w:rsidR="00A33F39" w:rsidRPr="00AC671E">
        <w:rPr>
          <w:rFonts w:ascii="Times New Roman" w:hAnsi="Times New Roman" w:cs="Times New Roman"/>
          <w:lang w:val="en-GB"/>
        </w:rPr>
        <w:t>fter thirty years</w:t>
      </w:r>
      <w:r w:rsidRPr="00AC671E">
        <w:rPr>
          <w:rFonts w:ascii="Times New Roman" w:hAnsi="Times New Roman" w:cs="Times New Roman"/>
          <w:lang w:val="en-GB"/>
        </w:rPr>
        <w:t xml:space="preserve"> of almost uncontested hegemony</w:t>
      </w:r>
      <w:r w:rsidR="00A33F39" w:rsidRPr="00AC671E">
        <w:rPr>
          <w:rFonts w:ascii="Times New Roman" w:hAnsi="Times New Roman" w:cs="Times New Roman"/>
          <w:lang w:val="en-GB"/>
        </w:rPr>
        <w:t xml:space="preserve"> </w:t>
      </w:r>
      <w:r w:rsidRPr="00AC671E">
        <w:rPr>
          <w:rFonts w:ascii="Times New Roman" w:hAnsi="Times New Roman" w:cs="Times New Roman"/>
          <w:lang w:val="en-GB"/>
        </w:rPr>
        <w:t xml:space="preserve">Kallerud (2013) argues that </w:t>
      </w:r>
      <w:r w:rsidR="00A33F39" w:rsidRPr="00AC671E">
        <w:rPr>
          <w:rFonts w:ascii="Times New Roman" w:hAnsi="Times New Roman" w:cs="Times New Roman"/>
          <w:lang w:val="en-GB"/>
        </w:rPr>
        <w:t xml:space="preserve">a </w:t>
      </w:r>
      <w:r w:rsidRPr="00AC671E">
        <w:rPr>
          <w:rFonts w:ascii="Times New Roman" w:hAnsi="Times New Roman" w:cs="Times New Roman"/>
          <w:lang w:val="en-GB"/>
        </w:rPr>
        <w:t xml:space="preserve">broadening of the policy agenda </w:t>
      </w:r>
      <w:r w:rsidR="00A33F39" w:rsidRPr="00AC671E">
        <w:rPr>
          <w:rFonts w:ascii="Times New Roman" w:hAnsi="Times New Roman" w:cs="Times New Roman"/>
          <w:lang w:val="en-GB"/>
        </w:rPr>
        <w:t>can be noticed since the mid-2000s</w:t>
      </w:r>
      <w:r w:rsidR="00482DB0" w:rsidRPr="00AC671E">
        <w:rPr>
          <w:rFonts w:ascii="Times New Roman" w:hAnsi="Times New Roman" w:cs="Times New Roman"/>
          <w:lang w:val="en-GB"/>
        </w:rPr>
        <w:t xml:space="preserve">, </w:t>
      </w:r>
      <w:r w:rsidRPr="00AC671E">
        <w:rPr>
          <w:rFonts w:ascii="Times New Roman" w:hAnsi="Times New Roman" w:cs="Times New Roman"/>
          <w:lang w:val="en-GB"/>
        </w:rPr>
        <w:t>spurred on by the</w:t>
      </w:r>
      <w:r w:rsidR="00482DB0" w:rsidRPr="00AC671E">
        <w:rPr>
          <w:rFonts w:ascii="Times New Roman" w:hAnsi="Times New Roman" w:cs="Times New Roman"/>
          <w:lang w:val="en-GB"/>
        </w:rPr>
        <w:t xml:space="preserve"> advent of new global discourse around Grand Challenges or Green Growth that are opening up new discursive spaces for actors to move into and shape policy outcomes (Wesselink et al, 2013).</w:t>
      </w:r>
      <w:r w:rsidRPr="00AC671E">
        <w:rPr>
          <w:rFonts w:ascii="Times New Roman" w:hAnsi="Times New Roman" w:cs="Times New Roman"/>
          <w:lang w:val="en-GB"/>
        </w:rPr>
        <w:t xml:space="preserve"> </w:t>
      </w:r>
      <w:r w:rsidR="00B0572E" w:rsidRPr="00AC671E">
        <w:rPr>
          <w:rFonts w:ascii="Times New Roman" w:hAnsi="Times New Roman" w:cs="Times New Roman"/>
          <w:lang w:val="en-GB"/>
        </w:rPr>
        <w:t>S</w:t>
      </w:r>
      <w:r w:rsidR="00A33F39" w:rsidRPr="00AC671E">
        <w:rPr>
          <w:rFonts w:ascii="Times New Roman" w:hAnsi="Times New Roman" w:cs="Times New Roman"/>
          <w:lang w:val="en-GB"/>
        </w:rPr>
        <w:t xml:space="preserve">cholars have started to question if established second generation </w:t>
      </w:r>
      <w:r w:rsidRPr="00AC671E">
        <w:rPr>
          <w:rFonts w:ascii="Times New Roman" w:hAnsi="Times New Roman" w:cs="Times New Roman"/>
          <w:lang w:val="en-GB"/>
        </w:rPr>
        <w:t xml:space="preserve">IS </w:t>
      </w:r>
      <w:r w:rsidR="00A33F39" w:rsidRPr="00AC671E">
        <w:rPr>
          <w:rFonts w:ascii="Times New Roman" w:hAnsi="Times New Roman" w:cs="Times New Roman"/>
          <w:lang w:val="en-GB"/>
        </w:rPr>
        <w:t xml:space="preserve">policy designs are able to </w:t>
      </w:r>
      <w:r w:rsidR="008E46A3" w:rsidRPr="00AC671E">
        <w:rPr>
          <w:rFonts w:ascii="Times New Roman" w:hAnsi="Times New Roman" w:cs="Times New Roman"/>
          <w:lang w:val="en-GB"/>
        </w:rPr>
        <w:t xml:space="preserve">adequately </w:t>
      </w:r>
      <w:r w:rsidRPr="00AC671E">
        <w:rPr>
          <w:rFonts w:ascii="Times New Roman" w:hAnsi="Times New Roman" w:cs="Times New Roman"/>
          <w:lang w:val="en-GB"/>
        </w:rPr>
        <w:t>cope with nature and complexity of</w:t>
      </w:r>
      <w:r w:rsidR="00A33F39" w:rsidRPr="00AC671E">
        <w:rPr>
          <w:rFonts w:ascii="Times New Roman" w:hAnsi="Times New Roman" w:cs="Times New Roman"/>
          <w:lang w:val="en-GB"/>
        </w:rPr>
        <w:t xml:space="preserve"> grand challenges. Notwithstanding the diverse stream of research on innovation systems that has emerged over the last </w:t>
      </w:r>
      <w:r w:rsidR="00770A69" w:rsidRPr="00AC671E">
        <w:rPr>
          <w:rFonts w:ascii="Times New Roman" w:hAnsi="Times New Roman" w:cs="Times New Roman"/>
          <w:lang w:val="en-GB"/>
        </w:rPr>
        <w:t>decades</w:t>
      </w:r>
      <w:r w:rsidR="00751BC5" w:rsidRPr="00AC671E">
        <w:rPr>
          <w:rFonts w:ascii="Times New Roman" w:hAnsi="Times New Roman" w:cs="Times New Roman"/>
          <w:lang w:val="en-GB"/>
        </w:rPr>
        <w:t xml:space="preserve">, </w:t>
      </w:r>
      <w:r w:rsidR="00770A69" w:rsidRPr="00AC671E">
        <w:rPr>
          <w:rFonts w:ascii="Times New Roman" w:hAnsi="Times New Roman" w:cs="Times New Roman"/>
          <w:lang w:val="en-GB"/>
        </w:rPr>
        <w:t>IS policy</w:t>
      </w:r>
      <w:r w:rsidR="00A33F39" w:rsidRPr="00AC671E">
        <w:rPr>
          <w:rFonts w:ascii="Times New Roman" w:hAnsi="Times New Roman" w:cs="Times New Roman"/>
          <w:lang w:val="en-GB"/>
        </w:rPr>
        <w:t xml:space="preserve"> is mainly directed at </w:t>
      </w:r>
      <w:r w:rsidR="00A33F39" w:rsidRPr="00AC671E">
        <w:rPr>
          <w:rFonts w:ascii="Times New Roman" w:hAnsi="Times New Roman" w:cs="Times New Roman"/>
          <w:color w:val="000000" w:themeColor="text1"/>
          <w:lang w:val="en-GB"/>
        </w:rPr>
        <w:t>optimising the innovation ecosystem in order to strengthen its capability to innovate</w:t>
      </w:r>
      <w:r w:rsidR="008E46A3" w:rsidRPr="00AC671E">
        <w:rPr>
          <w:rFonts w:ascii="Times New Roman" w:hAnsi="Times New Roman" w:cs="Times New Roman"/>
          <w:color w:val="000000" w:themeColor="text1"/>
          <w:lang w:val="en-GB"/>
        </w:rPr>
        <w:t xml:space="preserve"> and thereby</w:t>
      </w:r>
      <w:r w:rsidR="00770A69" w:rsidRPr="00AC671E">
        <w:rPr>
          <w:rFonts w:ascii="Times New Roman" w:hAnsi="Times New Roman" w:cs="Times New Roman"/>
          <w:lang w:val="en-GB"/>
        </w:rPr>
        <w:t xml:space="preserve"> fulfil economic policy </w:t>
      </w:r>
      <w:commentRangeStart w:id="5"/>
      <w:r w:rsidR="00770A69" w:rsidRPr="00AC671E">
        <w:rPr>
          <w:rFonts w:ascii="Times New Roman" w:hAnsi="Times New Roman" w:cs="Times New Roman"/>
          <w:lang w:val="en-GB"/>
        </w:rPr>
        <w:t>objectives</w:t>
      </w:r>
      <w:commentRangeEnd w:id="5"/>
      <w:r w:rsidR="004A75B0">
        <w:rPr>
          <w:rStyle w:val="CommentReference"/>
        </w:rPr>
        <w:commentReference w:id="5"/>
      </w:r>
      <w:r w:rsidR="00A33F39" w:rsidRPr="00AC671E">
        <w:rPr>
          <w:rFonts w:ascii="Times New Roman" w:hAnsi="Times New Roman" w:cs="Times New Roman"/>
          <w:lang w:val="en-GB"/>
        </w:rPr>
        <w:t xml:space="preserve">. The ‘normative turn’ </w:t>
      </w:r>
      <w:r w:rsidR="00770A69" w:rsidRPr="00AC671E">
        <w:rPr>
          <w:rFonts w:ascii="Times New Roman" w:hAnsi="Times New Roman" w:cs="Times New Roman"/>
          <w:lang w:val="en-GB"/>
        </w:rPr>
        <w:t xml:space="preserve">that is </w:t>
      </w:r>
      <w:r w:rsidR="00A33F39" w:rsidRPr="00AC671E">
        <w:rPr>
          <w:rFonts w:ascii="Times New Roman" w:hAnsi="Times New Roman" w:cs="Times New Roman"/>
          <w:lang w:val="en-GB"/>
        </w:rPr>
        <w:t xml:space="preserve">currently taking place </w:t>
      </w:r>
      <w:r w:rsidR="00770A69" w:rsidRPr="00AC671E">
        <w:rPr>
          <w:rFonts w:ascii="Times New Roman" w:hAnsi="Times New Roman" w:cs="Times New Roman"/>
          <w:lang w:val="en-GB"/>
        </w:rPr>
        <w:t>precipitates</w:t>
      </w:r>
      <w:r w:rsidR="00A33F39" w:rsidRPr="00AC671E">
        <w:rPr>
          <w:rFonts w:ascii="Times New Roman" w:hAnsi="Times New Roman" w:cs="Times New Roman"/>
          <w:lang w:val="en-GB"/>
        </w:rPr>
        <w:t xml:space="preserve"> that innovation policy needs to not only optimise the innovation ecosystem to improve economic competitiveness but also strategically induce directionality and processes of transformative change towards desired societal objectives </w:t>
      </w:r>
      <w:r w:rsidR="00A33F39" w:rsidRPr="00AC671E">
        <w:rPr>
          <w:rFonts w:ascii="Times New Roman" w:hAnsi="Times New Roman" w:cs="Times New Roman"/>
          <w:lang w:val="en-GB"/>
        </w:rPr>
        <w:fldChar w:fldCharType="begin" w:fldLock="1"/>
      </w:r>
      <w:r w:rsidR="00A33F39" w:rsidRPr="00AC671E">
        <w:rPr>
          <w:rFonts w:ascii="Times New Roman" w:hAnsi="Times New Roman" w:cs="Times New Roman"/>
          <w:lang w:val="en-GB"/>
        </w:rPr>
        <w:instrText>ADDIN CSL_CITATION { "citationItems" : [ { "id" : "ITEM-1", "itemData" : { "author" : [ { "dropping-particle" : "", "family" : "Daimer", "given" : "Stephanie", "non-dropping-particle" : "", "parse-names" : false, "suffix" : "" }, { "dropping-particle" : "", "family" : "Hufnagl", "given" : "Miriam", "non-dropping-particle" : "", "parse-names" : false, "suffix" : "" }, { "dropping-particle" : "", "family" : "Warnke", "given" : "Philine", "non-dropping-particle" : "", "parse-names" : false, "suffix" : "" } ], "container-title" : "Innovation systems revisited - Experiences from 40 years of Fraunhofer ISI research", "editor" : [ { "dropping-particle" : "", "family" : "Koschatzky", "given" : "Knut", "non-dropping-particle" : "", "parse-names" : false, "suffix" : "" } ], "id" : "ITEM-1", "issued" : { "date-parts" : [ [ "2012" ] ] }, "page" : "217-234", "publisher" : "Fraunhofer Verla", "publisher-place" : "Stuttgart", "title" : "Challenge-oriented policy-making and innovation systems theory: Reconsidering systemic instruments", "type" : "chapter" }, "uris" : [ "http://www.mendeley.com/documents/?uuid=a2b09b1d-ca9a-4177-a8d2-bea494d749bd" ] } ], "mendeley" : { "formattedCitation" : "(Daimer &lt;i&gt;et al.&lt;/i&gt; 2012)", "plainTextFormattedCitation" : "(Daimer et al. 2012)", "previouslyFormattedCitation" : "(Daimer &lt;i&gt;et al.&lt;/i&gt; 2012)" }, "properties" : { "noteIndex" : 0 }, "schema" : "https://github.com/citation-style-language/schema/raw/master/csl-citation.json" }</w:instrText>
      </w:r>
      <w:r w:rsidR="00A33F39" w:rsidRPr="00AC671E">
        <w:rPr>
          <w:rFonts w:ascii="Times New Roman" w:hAnsi="Times New Roman" w:cs="Times New Roman"/>
          <w:lang w:val="en-GB"/>
        </w:rPr>
        <w:fldChar w:fldCharType="separate"/>
      </w:r>
      <w:r w:rsidR="00A33F39" w:rsidRPr="00AC671E">
        <w:rPr>
          <w:rFonts w:ascii="Times New Roman" w:hAnsi="Times New Roman" w:cs="Times New Roman"/>
          <w:noProof/>
          <w:lang w:val="en-GB"/>
        </w:rPr>
        <w:t xml:space="preserve">(Daimer </w:t>
      </w:r>
      <w:r w:rsidR="00A33F39" w:rsidRPr="00AC671E">
        <w:rPr>
          <w:rFonts w:ascii="Times New Roman" w:hAnsi="Times New Roman" w:cs="Times New Roman"/>
          <w:i/>
          <w:noProof/>
          <w:lang w:val="en-GB"/>
        </w:rPr>
        <w:t>et al.</w:t>
      </w:r>
      <w:r w:rsidR="00A33F39" w:rsidRPr="00AC671E">
        <w:rPr>
          <w:rFonts w:ascii="Times New Roman" w:hAnsi="Times New Roman" w:cs="Times New Roman"/>
          <w:noProof/>
          <w:lang w:val="en-GB"/>
        </w:rPr>
        <w:t xml:space="preserve"> 2012)</w:t>
      </w:r>
      <w:r w:rsidR="00A33F39" w:rsidRPr="00AC671E">
        <w:rPr>
          <w:rFonts w:ascii="Times New Roman" w:hAnsi="Times New Roman" w:cs="Times New Roman"/>
          <w:lang w:val="en-GB"/>
        </w:rPr>
        <w:fldChar w:fldCharType="end"/>
      </w:r>
      <w:r w:rsidR="00A33F39" w:rsidRPr="00AC671E">
        <w:rPr>
          <w:rFonts w:ascii="Times New Roman" w:hAnsi="Times New Roman" w:cs="Times New Roman"/>
          <w:lang w:val="en-GB"/>
        </w:rPr>
        <w:t xml:space="preserve">. </w:t>
      </w:r>
    </w:p>
    <w:p w14:paraId="62DBC111" w14:textId="1A0D351D" w:rsidR="00B55E2F" w:rsidRPr="00AC671E" w:rsidRDefault="00B0572E" w:rsidP="00B55E2F">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This is giving rise to what we have labelled a new generation of Transformative Innovation Policy. </w:t>
      </w:r>
      <w:r w:rsidR="00166000" w:rsidRPr="00AC671E">
        <w:rPr>
          <w:rFonts w:ascii="Times New Roman" w:hAnsi="Times New Roman" w:cs="Times New Roman"/>
          <w:lang w:val="en-GB"/>
        </w:rPr>
        <w:t xml:space="preserve">As </w:t>
      </w:r>
      <w:r w:rsidR="004C38AE">
        <w:rPr>
          <w:rFonts w:ascii="Times New Roman" w:hAnsi="Times New Roman" w:cs="Times New Roman"/>
          <w:lang w:val="en-GB"/>
        </w:rPr>
        <w:t>figure</w:t>
      </w:r>
      <w:r w:rsidR="004C38AE" w:rsidRPr="00AC671E">
        <w:rPr>
          <w:rFonts w:ascii="Times New Roman" w:hAnsi="Times New Roman" w:cs="Times New Roman"/>
          <w:lang w:val="en-GB"/>
        </w:rPr>
        <w:t xml:space="preserve"> </w:t>
      </w:r>
      <w:r w:rsidR="00482DB0" w:rsidRPr="00AC671E">
        <w:rPr>
          <w:rFonts w:ascii="Times New Roman" w:hAnsi="Times New Roman" w:cs="Times New Roman"/>
          <w:lang w:val="en-GB"/>
        </w:rPr>
        <w:t xml:space="preserve">1 </w:t>
      </w:r>
      <w:r w:rsidR="00166000" w:rsidRPr="00AC671E">
        <w:rPr>
          <w:rFonts w:ascii="Times New Roman" w:hAnsi="Times New Roman" w:cs="Times New Roman"/>
          <w:lang w:val="en-GB"/>
        </w:rPr>
        <w:t xml:space="preserve">shows, Transformative innovation policy is partly a return to the past as it </w:t>
      </w:r>
      <w:r w:rsidR="00482DB0" w:rsidRPr="00AC671E">
        <w:rPr>
          <w:rFonts w:ascii="Times New Roman" w:hAnsi="Times New Roman" w:cs="Times New Roman"/>
          <w:lang w:val="en-GB"/>
        </w:rPr>
        <w:t xml:space="preserve">encompasses both the technological aspects of grand challenges and corresponding need of science-driven R&amp;D programmes but also includes a more broad-based agenda that aims to accelerate the diffusion of environmentally sound technologies into daily practices and different local contexts. There is a large variety of people and ideas aiming to connect innovation policy with grand challenges. </w:t>
      </w:r>
      <w:r w:rsidR="00401AEC" w:rsidRPr="00AC671E">
        <w:rPr>
          <w:rFonts w:ascii="Times New Roman" w:hAnsi="Times New Roman" w:cs="Times New Roman"/>
          <w:lang w:val="en-GB"/>
        </w:rPr>
        <w:t>For the sake of simplification, we have attempt to categorise them in three main groups</w:t>
      </w:r>
      <w:r w:rsidR="00166000" w:rsidRPr="00AC671E">
        <w:rPr>
          <w:rFonts w:ascii="Times New Roman" w:hAnsi="Times New Roman" w:cs="Times New Roman"/>
          <w:lang w:val="en-GB"/>
        </w:rPr>
        <w:t xml:space="preserve">. </w:t>
      </w:r>
      <w:r w:rsidR="00B55E2F" w:rsidRPr="00AC671E">
        <w:rPr>
          <w:rFonts w:ascii="Times New Roman" w:hAnsi="Times New Roman" w:cs="Times New Roman"/>
          <w:lang w:val="en-GB"/>
        </w:rPr>
        <w:t>At the extremes, a rough distinction can be made between those emphasising a narrow techno-scientific and a broad social understanding of innovation. A third group has a socio-technical understanding of innovation presenting something that is not only in between, but actually bridging the two extremes.</w:t>
      </w:r>
    </w:p>
    <w:p w14:paraId="711409B2" w14:textId="26CAF605" w:rsidR="00B0572E" w:rsidRPr="00AC671E" w:rsidRDefault="00B55E2F" w:rsidP="00B0572E">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B0572E" w:rsidRPr="00AC671E">
        <w:rPr>
          <w:rFonts w:ascii="Times New Roman" w:hAnsi="Times New Roman" w:cs="Times New Roman"/>
          <w:lang w:val="en-GB"/>
        </w:rPr>
        <w:t xml:space="preserve">Before discussing these different groups, it is important to state here that we are not the first to use the concept ‘transformative innovation policy’ (e.g., Steward, 2008; Scrase et al, 2009), but in most cases TIP is used interchangeably with the concept of system innovation. However, we propose to use the term Transformative Innovation Policy as a much broader umbrella concept. It is this precise point that separates our conceptualisation of transformative innovation policy with that of systems innovation. Rather than equating the two concepts, we argue that transformative innovation policy is a new generation of innovation policy that is layered upon but not fully replacing both earlier generation of S&amp;T and IS policies and of which system innovation is only one part. </w:t>
      </w:r>
    </w:p>
    <w:p w14:paraId="0D53A5E9" w14:textId="77777777" w:rsidR="00B55E2F" w:rsidRPr="00AC671E" w:rsidRDefault="00B55E2F"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6C965F28" w14:textId="07BB5F4C" w:rsidR="00B65DE5" w:rsidRPr="00AC671E" w:rsidRDefault="00FE329F" w:rsidP="00166000">
      <w:pPr>
        <w:widowControl w:val="0"/>
        <w:tabs>
          <w:tab w:val="left" w:pos="720"/>
        </w:tabs>
        <w:autoSpaceDE w:val="0"/>
        <w:autoSpaceDN w:val="0"/>
        <w:adjustRightInd w:val="0"/>
        <w:spacing w:line="360" w:lineRule="auto"/>
        <w:jc w:val="both"/>
        <w:rPr>
          <w:rFonts w:ascii="Times New Roman" w:hAnsi="Times New Roman" w:cs="Times New Roman"/>
          <w:i/>
          <w:lang w:val="en-GB"/>
        </w:rPr>
      </w:pPr>
      <w:r>
        <w:rPr>
          <w:rFonts w:ascii="Times New Roman" w:hAnsi="Times New Roman" w:cs="Times New Roman"/>
          <w:i/>
          <w:lang w:val="en-GB"/>
        </w:rPr>
        <w:t>3</w:t>
      </w:r>
      <w:r w:rsidR="00F1475D" w:rsidRPr="00AC671E">
        <w:rPr>
          <w:rFonts w:ascii="Times New Roman" w:hAnsi="Times New Roman" w:cs="Times New Roman"/>
          <w:i/>
          <w:lang w:val="en-GB"/>
        </w:rPr>
        <w:t xml:space="preserve">.3.1 </w:t>
      </w:r>
      <w:r w:rsidR="002E608F" w:rsidRPr="00AC671E">
        <w:rPr>
          <w:rFonts w:ascii="Times New Roman" w:hAnsi="Times New Roman" w:cs="Times New Roman"/>
          <w:i/>
          <w:lang w:val="en-GB"/>
        </w:rPr>
        <w:t>Two extremes:</w:t>
      </w:r>
      <w:r w:rsidR="00B65DE5" w:rsidRPr="00AC671E">
        <w:rPr>
          <w:rFonts w:ascii="Times New Roman" w:hAnsi="Times New Roman" w:cs="Times New Roman"/>
          <w:i/>
          <w:lang w:val="en-GB"/>
        </w:rPr>
        <w:t xml:space="preserve"> techno-scientific ‘revolutions’</w:t>
      </w:r>
      <w:r w:rsidR="002E608F" w:rsidRPr="00AC671E">
        <w:rPr>
          <w:rFonts w:ascii="Times New Roman" w:hAnsi="Times New Roman" w:cs="Times New Roman"/>
          <w:i/>
          <w:lang w:val="en-GB"/>
        </w:rPr>
        <w:t xml:space="preserve"> or society-led ‘transformations’</w:t>
      </w:r>
    </w:p>
    <w:p w14:paraId="0DA31A7B" w14:textId="0BCFE1F7" w:rsidR="00B0572E" w:rsidRPr="00AC671E" w:rsidRDefault="000F58F0" w:rsidP="006607F7">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 xml:space="preserve">The group occupying the more narrow part of TIP often </w:t>
      </w:r>
      <w:r w:rsidR="00166000" w:rsidRPr="00AC671E">
        <w:rPr>
          <w:rFonts w:ascii="Times New Roman" w:hAnsi="Times New Roman" w:cs="Times New Roman"/>
          <w:lang w:val="en-GB"/>
        </w:rPr>
        <w:t>speaks in terms of academia and industry-led ‘</w:t>
      </w:r>
      <w:r w:rsidR="00A47610" w:rsidRPr="00AC671E">
        <w:rPr>
          <w:rFonts w:ascii="Times New Roman" w:hAnsi="Times New Roman" w:cs="Times New Roman"/>
          <w:lang w:val="en-GB"/>
        </w:rPr>
        <w:t xml:space="preserve">green </w:t>
      </w:r>
      <w:r w:rsidR="00166000" w:rsidRPr="00AC671E">
        <w:rPr>
          <w:rFonts w:ascii="Times New Roman" w:hAnsi="Times New Roman" w:cs="Times New Roman"/>
          <w:lang w:val="en-GB"/>
        </w:rPr>
        <w:t>revol</w:t>
      </w:r>
      <w:r w:rsidR="00A47610" w:rsidRPr="00AC671E">
        <w:rPr>
          <w:rFonts w:ascii="Times New Roman" w:hAnsi="Times New Roman" w:cs="Times New Roman"/>
          <w:lang w:val="en-GB"/>
        </w:rPr>
        <w:t>utions’ (Mazzucato et al, 2015). A distinction can be made between techno-scientific production revolution</w:t>
      </w:r>
      <w:r w:rsidR="00751BC5" w:rsidRPr="00AC671E">
        <w:rPr>
          <w:rFonts w:ascii="Times New Roman" w:hAnsi="Times New Roman" w:cs="Times New Roman"/>
          <w:lang w:val="en-GB"/>
        </w:rPr>
        <w:t>s</w:t>
      </w:r>
      <w:r w:rsidR="00A47610" w:rsidRPr="00AC671E">
        <w:rPr>
          <w:rFonts w:ascii="Times New Roman" w:hAnsi="Times New Roman" w:cs="Times New Roman"/>
          <w:lang w:val="en-GB"/>
        </w:rPr>
        <w:t xml:space="preserve"> with strong government support (Grubb, Hueber, Dechezlepetre, Malerba) </w:t>
      </w:r>
      <w:r w:rsidR="00F063FF" w:rsidRPr="00AC671E">
        <w:rPr>
          <w:rFonts w:ascii="Times New Roman" w:hAnsi="Times New Roman" w:cs="Times New Roman"/>
          <w:lang w:val="en-GB"/>
        </w:rPr>
        <w:t>or slightly broader techno-economic industrial revolutions by shaping and creating new markets through active  government intervention (Mazzucato, Perez).</w:t>
      </w:r>
      <w:r w:rsidR="006607F7" w:rsidRPr="00AC671E">
        <w:rPr>
          <w:rFonts w:ascii="Times New Roman" w:hAnsi="Times New Roman" w:cs="Times New Roman"/>
          <w:lang w:val="en-GB"/>
        </w:rPr>
        <w:t xml:space="preserve"> We argue that these approaches ascribe to a narrow understanding of innovation, meaning that they tend to see innovation as the commercialisation of science with academia and industry as leading actors, a strong focus on R&amp;D for new technologies informed by a linear model of innovation and the need to address market failures. They have striking similarities with the old mission-oriented discourse of the past as advocates argue that there is a clear needs of science and technology to become much more challenge-led and explicit in fulfilling a number of important societal goals. </w:t>
      </w:r>
    </w:p>
    <w:p w14:paraId="380EB9AC" w14:textId="77777777" w:rsidR="00C128B3" w:rsidRPr="00AC671E" w:rsidRDefault="002E608F"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166000" w:rsidRPr="00AC671E">
        <w:rPr>
          <w:rFonts w:ascii="Times New Roman" w:hAnsi="Times New Roman" w:cs="Times New Roman"/>
          <w:lang w:val="en-GB"/>
        </w:rPr>
        <w:t xml:space="preserve">The group </w:t>
      </w:r>
      <w:r w:rsidR="00A37941" w:rsidRPr="00AC671E">
        <w:rPr>
          <w:rFonts w:ascii="Times New Roman" w:hAnsi="Times New Roman" w:cs="Times New Roman"/>
          <w:lang w:val="en-GB"/>
        </w:rPr>
        <w:t xml:space="preserve">occupying the more broad parts of TIP </w:t>
      </w:r>
      <w:r w:rsidR="00166000" w:rsidRPr="00AC671E">
        <w:rPr>
          <w:rFonts w:ascii="Times New Roman" w:hAnsi="Times New Roman" w:cs="Times New Roman"/>
          <w:lang w:val="en-GB"/>
        </w:rPr>
        <w:t xml:space="preserve">uses terms like society-led ‘transformations’ through new social practices (Avelino et al, 2015), the importance of grassroots innovation for opening up new and different pathways (Smith and Ely, 2015) and the need to engage more explicitly with questions of politics and broader structural social change (Scones, Newell and Leach, 2015). </w:t>
      </w:r>
      <w:r w:rsidR="00B940C0" w:rsidRPr="00AC671E">
        <w:rPr>
          <w:rFonts w:ascii="Times New Roman" w:hAnsi="Times New Roman" w:cs="Times New Roman"/>
          <w:lang w:val="en-GB"/>
        </w:rPr>
        <w:t>We argue that these approaches ascribe to a very broad understanding of innovation, meaning that they tend to see innovation as an interactive learning process including a broad variety of actors, acknowledging different types of knowledge and different modes of innovation informed by a systemic model of innovation</w:t>
      </w:r>
      <w:r w:rsidR="00E22470" w:rsidRPr="00AC671E">
        <w:rPr>
          <w:rFonts w:ascii="Times New Roman" w:hAnsi="Times New Roman" w:cs="Times New Roman"/>
          <w:lang w:val="en-GB"/>
        </w:rPr>
        <w:t xml:space="preserve"> with a strong</w:t>
      </w:r>
      <w:r w:rsidR="00B940C0" w:rsidRPr="00AC671E">
        <w:rPr>
          <w:rFonts w:ascii="Times New Roman" w:hAnsi="Times New Roman" w:cs="Times New Roman"/>
          <w:lang w:val="en-GB"/>
        </w:rPr>
        <w:t xml:space="preserve"> situated </w:t>
      </w:r>
      <w:r w:rsidR="00E22470" w:rsidRPr="00AC671E">
        <w:rPr>
          <w:rFonts w:ascii="Times New Roman" w:hAnsi="Times New Roman" w:cs="Times New Roman"/>
          <w:lang w:val="en-GB"/>
        </w:rPr>
        <w:t>and</w:t>
      </w:r>
      <w:r w:rsidR="00B940C0" w:rsidRPr="00AC671E">
        <w:rPr>
          <w:rFonts w:ascii="Times New Roman" w:hAnsi="Times New Roman" w:cs="Times New Roman"/>
          <w:lang w:val="en-GB"/>
        </w:rPr>
        <w:t xml:space="preserve"> place-based nature</w:t>
      </w:r>
      <w:r w:rsidR="00E22470" w:rsidRPr="00AC671E">
        <w:rPr>
          <w:rFonts w:ascii="Times New Roman" w:hAnsi="Times New Roman" w:cs="Times New Roman"/>
          <w:lang w:val="en-GB"/>
        </w:rPr>
        <w:t>.</w:t>
      </w:r>
    </w:p>
    <w:p w14:paraId="0AED65F8" w14:textId="14C97D12" w:rsidR="008019E6" w:rsidRPr="00AC671E" w:rsidRDefault="00C128B3"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It is our understanding that both approaches have much to offer. First of all, there is plenty of evidence for the legitimacy of a more mission-oriented approach for R&amp;D support. This is </w:t>
      </w:r>
      <w:r w:rsidR="008019E6" w:rsidRPr="00AC671E">
        <w:rPr>
          <w:rFonts w:ascii="Times New Roman" w:hAnsi="Times New Roman" w:cs="Times New Roman"/>
          <w:lang w:val="en-GB"/>
        </w:rPr>
        <w:t>especially</w:t>
      </w:r>
      <w:r w:rsidRPr="00AC671E">
        <w:rPr>
          <w:rFonts w:ascii="Times New Roman" w:hAnsi="Times New Roman" w:cs="Times New Roman"/>
          <w:lang w:val="en-GB"/>
        </w:rPr>
        <w:t xml:space="preserve"> </w:t>
      </w:r>
      <w:r w:rsidR="008019E6" w:rsidRPr="00AC671E">
        <w:rPr>
          <w:rFonts w:ascii="Times New Roman" w:hAnsi="Times New Roman" w:cs="Times New Roman"/>
          <w:lang w:val="en-GB"/>
        </w:rPr>
        <w:t>the case with regards to</w:t>
      </w:r>
      <w:r w:rsidRPr="00AC671E">
        <w:rPr>
          <w:rFonts w:ascii="Times New Roman" w:hAnsi="Times New Roman" w:cs="Times New Roman"/>
          <w:lang w:val="en-GB"/>
        </w:rPr>
        <w:t xml:space="preserve"> climate change where most GHG-intensive sectors, such as energy and mobility, are characterised by large physical infrastructures and corresponding capital investments that can act as additional barriers to firm entry and innovation</w:t>
      </w:r>
      <w:r w:rsidR="00DB6873" w:rsidRPr="00AC671E">
        <w:rPr>
          <w:rFonts w:ascii="Times New Roman" w:hAnsi="Times New Roman" w:cs="Times New Roman"/>
          <w:lang w:val="en-GB"/>
        </w:rPr>
        <w:t xml:space="preserve">. Environmentally sound technologies have to compete on the market with incumbent, often heavily subsidised technologies supported by powerful economic interests </w:t>
      </w:r>
      <w:r w:rsidR="00DB6873" w:rsidRPr="00AC671E">
        <w:rPr>
          <w:rFonts w:ascii="Times New Roman" w:hAnsi="Times New Roman" w:cs="Times New Roman"/>
          <w:lang w:val="en-GB"/>
        </w:rPr>
        <w:fldChar w:fldCharType="begin" w:fldLock="1"/>
      </w:r>
      <w:r w:rsidR="00DB6873" w:rsidRPr="00AC671E">
        <w:rPr>
          <w:rFonts w:ascii="Times New Roman" w:hAnsi="Times New Roman" w:cs="Times New Roman"/>
          <w:lang w:val="en-GB"/>
        </w:rPr>
        <w:instrText>ADDIN CSL_CITATION { "citationItems" : [ { "id" : "ITEM-1", "itemData" : { "DOI" : "10.1016/j.respol.2012.07.011", "ISBN" : "0048-7333", "ISSN" : "00487333", "abstract" : "Societies today face a number of formidable challenges, many of them global in scope. These include adverse climate change, devastating diseases that are not yet under control, uncontrolled population growth in many low-income countries combined with stagnant or declining populations in many high-income economies, rapid urbanization in low-income economies that places stress on the provision of public services, and others. Although the development of new technologies alone will not solve any of these problems, for some at least the creation and adoption of more effective and appropriate technologies is a necessary part of any solution. It is also evident that market forces alone cannot induce all of the R&amp;D investment that is needed for these solutions, and that government programs to aid in the development and deployment of the relevant technologies are needed.", "author" : [ { "dropping-particle" : "", "family" : "Foray", "given" : "Dominique", "non-dropping-particle" : "", "parse-names" : false, "suffix" : "" }, { "dropping-particle" : "", "family" : "Mowery", "given" : "David C.", "non-dropping-particle" : "", "parse-names" : false, "suffix" : "" }, { "dropping-particle" : "", "family" : "Nelson", "given" : "Richard R.", "non-dropping-particle" : "", "parse-names" : false, "suffix" : "" } ], "container-title" : "Research Policy", "id" : "ITEM-1", "issue" : "10", "issued" : { "date-parts" : [ [ "2012" ] ] }, "page" : "1697-1702", "publisher" : "Elsevier B.V.", "title" : "Public R&amp;D and social challenges: What lessons from mission R&amp;D programs?", "type" : "article-journal", "volume" : "41" }, "uris" : [ "http://www.mendeley.com/documents/?uuid=a59df15f-933c-41b3-96b1-929a01c21b73" ] } ], "mendeley" : { "formattedCitation" : "(Foray &lt;i&gt;et al.&lt;/i&gt; 2012)", "plainTextFormattedCitation" : "(Foray et al. 2012)", "previouslyFormattedCitation" : "(Foray &lt;i&gt;et al.&lt;/i&gt; 2012)" }, "properties" : { "noteIndex" : 0 }, "schema" : "https://github.com/citation-style-language/schema/raw/master/csl-citation.json" }</w:instrText>
      </w:r>
      <w:r w:rsidR="00DB6873" w:rsidRPr="00AC671E">
        <w:rPr>
          <w:rFonts w:ascii="Times New Roman" w:hAnsi="Times New Roman" w:cs="Times New Roman"/>
          <w:lang w:val="en-GB"/>
        </w:rPr>
        <w:fldChar w:fldCharType="separate"/>
      </w:r>
      <w:r w:rsidR="00DB6873" w:rsidRPr="00AC671E">
        <w:rPr>
          <w:rFonts w:ascii="Times New Roman" w:hAnsi="Times New Roman" w:cs="Times New Roman"/>
          <w:noProof/>
          <w:lang w:val="en-GB"/>
        </w:rPr>
        <w:t xml:space="preserve">(Foray </w:t>
      </w:r>
      <w:r w:rsidR="00DB6873" w:rsidRPr="00AC671E">
        <w:rPr>
          <w:rFonts w:ascii="Times New Roman" w:hAnsi="Times New Roman" w:cs="Times New Roman"/>
          <w:i/>
          <w:noProof/>
          <w:lang w:val="en-GB"/>
        </w:rPr>
        <w:t>et al.</w:t>
      </w:r>
      <w:r w:rsidR="00DB6873" w:rsidRPr="00AC671E">
        <w:rPr>
          <w:rFonts w:ascii="Times New Roman" w:hAnsi="Times New Roman" w:cs="Times New Roman"/>
          <w:noProof/>
          <w:lang w:val="en-GB"/>
        </w:rPr>
        <w:t xml:space="preserve"> 2012)</w:t>
      </w:r>
      <w:r w:rsidR="00DB6873" w:rsidRPr="00AC671E">
        <w:rPr>
          <w:rFonts w:ascii="Times New Roman" w:hAnsi="Times New Roman" w:cs="Times New Roman"/>
          <w:lang w:val="en-GB"/>
        </w:rPr>
        <w:fldChar w:fldCharType="end"/>
      </w:r>
      <w:r w:rsidR="00DB6873" w:rsidRPr="00AC671E">
        <w:rPr>
          <w:rFonts w:ascii="Times New Roman" w:hAnsi="Times New Roman" w:cs="Times New Roman"/>
          <w:lang w:val="en-GB"/>
        </w:rPr>
        <w:t xml:space="preserve">. These </w:t>
      </w:r>
      <w:r w:rsidR="00DB6873" w:rsidRPr="00AC671E">
        <w:rPr>
          <w:rFonts w:ascii="Times New Roman" w:hAnsi="Times New Roman" w:cs="Times New Roman"/>
          <w:color w:val="000000" w:themeColor="text1"/>
          <w:lang w:val="en-GB"/>
        </w:rPr>
        <w:t xml:space="preserve">strong vested interests and sunk costs contribute to the permanence of networks of power, which gives rise to technological momentum that impedes the support of innovation of a more radical nature </w:t>
      </w:r>
      <w:r w:rsidR="00DB6873" w:rsidRPr="00AC671E">
        <w:rPr>
          <w:rFonts w:ascii="Times New Roman" w:hAnsi="Times New Roman" w:cs="Times New Roman"/>
          <w:color w:val="000000" w:themeColor="text1"/>
          <w:lang w:val="en-GB"/>
        </w:rPr>
        <w:fldChar w:fldCharType="begin" w:fldLock="1"/>
      </w:r>
      <w:r w:rsidR="00DB6873" w:rsidRPr="00AC671E">
        <w:rPr>
          <w:rFonts w:ascii="Times New Roman" w:hAnsi="Times New Roman" w:cs="Times New Roman"/>
          <w:color w:val="000000" w:themeColor="text1"/>
          <w:lang w:val="en-GB"/>
        </w:rPr>
        <w:instrText>ADDIN CSL_CITATION { "citationItems" : [ { "id" : "ITEM-1", "itemData" : { "ISBN" : "0262022621", "ISSN" : "03096300", "abstract" : "The Evolution of Large Technological Systems, by Thomas P. Hughes, from The Social Construction of Technological Systems (pg. 49 - 82) Summary: Hughes presents his concept of technology as a system and then traces the various stages of system growth - invention, development, innovation, transfer, and growth, competition and consolidation. He develops a few interesting concepts like ``reverse salient'' and ``technological style''. Notes: Definition of Technological Systems Tech systems are messy - both socially constructed and society shaping (p.49). All subparts of the system are components. Components work together to form the system and are interrelated. When one component moves or changes, the rest of the system must change to accommodate the new configuration. Component characteristics derive from the system. Components can be mini-technological systems. Artifact - can be either physical or nonphysical - anything invented and developed by the system builders and their associates. Artifacts are socially constructed. System builders - are components, but not artifacts. Not socially constructed. Hughes says their primary characteristic is ``the ability to construct or to force unity from diversity, centralization in the face of pluralism and coherence from chaos.'' (p. 52) Not everyone in a system is a system builder. ``A crucial function of people in the technological systems, besides their obvious role in inventing, designing and developing systems, is to complete the feedback loop between system performance and system goal and in so doing to correct errors in system performance.'' (p. 54) Since artifacts are socially constructed, we can't limit the social context of a technological system to the environment. What is the divide between the technological system and the environment? If factors are in control of the system, they are part of the system. Tech systems solve problems by whatever means possible - most solutions involve ``reordering the physical world in way considered useful or desirable, at least by those designing or employing a technological system''. Pattern of Evolution ``Large, modern technological systems seem to evolve in accordance with a lossely defined pattern.'' (p. 56) systems tend to expand. Phases: ``invention, development, innovation, transfer, and growth, competition and consolidation'' Phases are not sequential, they overlap and backtrack. Invention - can be conservative or radical (analogous to Moore's concept of discontin\u2026", "author" : [ { "dropping-particle" : "", "family" : "Hughes", "given" : "Thomas P.", "non-dropping-particle" : "", "parse-names" : false, "suffix" : "" } ], "chapter-number" : "2", "collection-title" : "The Social construction of technological systems : new directions in the sociology and history of technology", "container-title" : "The social construction of technological systems: New directions in the sociology and history of technology", "editor" : [ { "dropping-particle" : "", "family" : "Bijker", "given" : "Wiebe E", "non-dropping-particle" : "", "parse-names" : false, "suffix" : "" }, { "dropping-particle" : "", "family" : "Hughes", "given" : "Thomas P", "non-dropping-particle" : "", "parse-names" : false, "suffix" : "" }, { "dropping-particle" : "", "family" : "Pinch", "given" : "Trevor J", "non-dropping-particle" : "", "parse-names" : false, "suffix" : "" } ], "id" : "ITEM-1", "issue" : "2", "issued" : { "date-parts" : [ [ "1987" ] ] }, "page" : "51-82", "publisher" : "MIT Press", "title" : "The evolution of large technological systems", "type" : "chapter", "volume" : "2" }, "uris" : [ "http://www.mendeley.com/documents/?uuid=cafbd928-70b1-4c10-87ad-89ec5375130c" ] } ], "mendeley" : { "formattedCitation" : "(Hughes 1987)", "plainTextFormattedCitation" : "(Hughes 1987)", "previouslyFormattedCitation" : "(Hughes 1987)" }, "properties" : { "noteIndex" : 0 }, "schema" : "https://github.com/citation-style-language/schema/raw/master/csl-citation.json" }</w:instrText>
      </w:r>
      <w:r w:rsidR="00DB6873" w:rsidRPr="00AC671E">
        <w:rPr>
          <w:rFonts w:ascii="Times New Roman" w:hAnsi="Times New Roman" w:cs="Times New Roman"/>
          <w:color w:val="000000" w:themeColor="text1"/>
          <w:lang w:val="en-GB"/>
        </w:rPr>
        <w:fldChar w:fldCharType="separate"/>
      </w:r>
      <w:r w:rsidR="00DB6873" w:rsidRPr="00AC671E">
        <w:rPr>
          <w:rFonts w:ascii="Times New Roman" w:hAnsi="Times New Roman" w:cs="Times New Roman"/>
          <w:noProof/>
          <w:color w:val="000000" w:themeColor="text1"/>
          <w:lang w:val="en-GB"/>
        </w:rPr>
        <w:t>(Hughes 1987)</w:t>
      </w:r>
      <w:r w:rsidR="00DB6873" w:rsidRPr="00AC671E">
        <w:rPr>
          <w:rFonts w:ascii="Times New Roman" w:hAnsi="Times New Roman" w:cs="Times New Roman"/>
          <w:color w:val="000000" w:themeColor="text1"/>
          <w:lang w:val="en-GB"/>
        </w:rPr>
        <w:fldChar w:fldCharType="end"/>
      </w:r>
      <w:r w:rsidR="00DB6873" w:rsidRPr="00AC671E">
        <w:rPr>
          <w:rFonts w:ascii="Times New Roman" w:hAnsi="Times New Roman" w:cs="Times New Roman"/>
          <w:color w:val="000000" w:themeColor="text1"/>
          <w:lang w:val="en-GB"/>
        </w:rPr>
        <w:t>.</w:t>
      </w:r>
      <w:r w:rsidR="00FE470F" w:rsidRPr="00AC671E">
        <w:rPr>
          <w:rFonts w:ascii="Times New Roman" w:hAnsi="Times New Roman" w:cs="Times New Roman"/>
          <w:color w:val="000000" w:themeColor="text1"/>
          <w:lang w:val="en-GB"/>
        </w:rPr>
        <w:t xml:space="preserve"> The impetus and self-reinforcing processes of incumbent technological configurations lead to improvement of prevalent practices and innovation therefore largely progresses incrementally in particular directions in a path dependent manner </w:t>
      </w:r>
      <w:r w:rsidR="00FE470F" w:rsidRPr="00AC671E">
        <w:rPr>
          <w:rFonts w:ascii="Times New Roman" w:hAnsi="Times New Roman" w:cs="Times New Roman"/>
          <w:color w:val="000000" w:themeColor="text1"/>
          <w:lang w:val="en-GB"/>
        </w:rPr>
        <w:fldChar w:fldCharType="begin" w:fldLock="1"/>
      </w:r>
      <w:r w:rsidR="00FE470F" w:rsidRPr="00AC671E">
        <w:rPr>
          <w:rFonts w:ascii="Times New Roman" w:hAnsi="Times New Roman" w:cs="Times New Roman"/>
          <w:color w:val="000000" w:themeColor="text1"/>
          <w:lang w:val="en-GB"/>
        </w:rPr>
        <w:instrText>ADDIN CSL_CITATION { "citationItems" : [ { "id" : "ITEM-1", "itemData" : { "DOI" : "10.1016/0048-7333(82)90016-6", "ISSN" : "00487333", "author" : [ { "dropping-particle" : "", "family" : "Dosi", "given" : "Giovanni", "non-dropping-particle" : "", "parse-names" : false, "suffix" : "" } ], "container-title" : "Research Policy", "id" : "ITEM-1", "issue" : "3", "issued" : { "date-parts" : [ [ "1982", "6" ] ] }, "page" : "147-162", "title" : "Technological paradigms and technological trajectories: A suggested interpretation of the determinants and directions of technical change", "type" : "article-journal", "volume" : "11" }, "uris" : [ "http://www.mendeley.com/documents/?uuid=7fac47ae-4632-4945-8203-476972d7a065" ] } ], "mendeley" : { "formattedCitation" : "(Dosi 1982)", "plainTextFormattedCitation" : "(Dosi 1982)", "previouslyFormattedCitation" : "(Dosi 1982)" }, "properties" : { "noteIndex" : 0 }, "schema" : "https://github.com/citation-style-language/schema/raw/master/csl-citation.json" }</w:instrText>
      </w:r>
      <w:r w:rsidR="00FE470F" w:rsidRPr="00AC671E">
        <w:rPr>
          <w:rFonts w:ascii="Times New Roman" w:hAnsi="Times New Roman" w:cs="Times New Roman"/>
          <w:color w:val="000000" w:themeColor="text1"/>
          <w:lang w:val="en-GB"/>
        </w:rPr>
        <w:fldChar w:fldCharType="separate"/>
      </w:r>
      <w:r w:rsidR="00FE470F" w:rsidRPr="00AC671E">
        <w:rPr>
          <w:rFonts w:ascii="Times New Roman" w:hAnsi="Times New Roman" w:cs="Times New Roman"/>
          <w:noProof/>
          <w:color w:val="000000" w:themeColor="text1"/>
          <w:lang w:val="en-GB"/>
        </w:rPr>
        <w:t>(Dosi 1982)</w:t>
      </w:r>
      <w:r w:rsidR="00FE470F" w:rsidRPr="00AC671E">
        <w:rPr>
          <w:rFonts w:ascii="Times New Roman" w:hAnsi="Times New Roman" w:cs="Times New Roman"/>
          <w:color w:val="000000" w:themeColor="text1"/>
          <w:lang w:val="en-GB"/>
        </w:rPr>
        <w:fldChar w:fldCharType="end"/>
      </w:r>
      <w:r w:rsidR="00FE470F" w:rsidRPr="00AC671E">
        <w:rPr>
          <w:rFonts w:ascii="Times New Roman" w:hAnsi="Times New Roman" w:cs="Times New Roman"/>
          <w:color w:val="000000" w:themeColor="text1"/>
          <w:lang w:val="en-GB"/>
        </w:rPr>
        <w:t xml:space="preserve">. Grand challenges are increasingly coupled with and aggravated by this structural embeddedness, which is difficult to transform due to these various stabilising lock-in processes leading to path-dependence and entrapment </w:t>
      </w:r>
      <w:r w:rsidR="00FE470F" w:rsidRPr="00AC671E">
        <w:rPr>
          <w:rFonts w:ascii="Times New Roman" w:hAnsi="Times New Roman" w:cs="Times New Roman"/>
          <w:color w:val="000000" w:themeColor="text1"/>
          <w:lang w:val="en-GB"/>
        </w:rPr>
        <w:fldChar w:fldCharType="begin" w:fldLock="1"/>
      </w:r>
      <w:r w:rsidR="00FE470F" w:rsidRPr="00AC671E">
        <w:rPr>
          <w:rFonts w:ascii="Times New Roman" w:hAnsi="Times New Roman" w:cs="Times New Roman"/>
          <w:color w:val="000000" w:themeColor="text1"/>
          <w:lang w:val="en-GB"/>
        </w:rPr>
        <w:instrText>ADDIN CSL_CITATION { "citationItems" : [ { "id" : "ITEM-1", "itemData" : { "author" : [ { "dropping-particle" : "", "family" : "Unruh", "given" : "Gregory C.", "non-dropping-particle" : "", "parse-names" : false, "suffix" : "" } ], "container-title" : "Energy Policy", "id" : "ITEM-1", "issued" : { "date-parts" : [ [ "2000" ] ] }, "page" : "817-830", "title" : "Understanding carbon lock-in", "type" : "article-journal", "volume" : "28" }, "uris" : [ "http://www.mendeley.com/documents/?uuid=cc6371f7-74c8-4b9e-9a10-fed7a22dc473" ] }, { "id" : "ITEM-2", "itemData" : { "DOI" : "10.1016/S0048-7333(00)00108-6", "ISSN" : "00487333", "author" : [ { "dropping-particle" : "", "family" : "Walker", "given" : "William", "non-dropping-particle" : "", "parse-names" : false, "suffix" : "" } ], "container-title" : "Research Policy", "id" : "ITEM-2", "issue" : "7-8", "issued" : { "date-parts" : [ [ "2000", "8" ] ] }, "page" : "833-846", "title" : "Entrapment in large technology systems: Institutional commitment and power relations", "type" : "article-journal", "volume" : "29" }, "uris" : [ "http://www.mendeley.com/documents/?uuid=499c4f86-008a-49ce-b3ea-04992df7b3be" ] }, { "id" : "ITEM-3", "itemData" : { "ISBN" : "9780415876759", "abstract" : "Over the past few decades, there has been a growing concern about the social and environmental risks which have come along with the progress achieved through a variety of mutually intertwined modernization processes. In recent years these concerns are transformed into a widely-shared sense of urgency, partly due to events such as the various pandemics threatening livestock, and increasing awareness of the risks and realities of climate change, and the energy and food crises. This sense of urgency includes an awareness that our entire social system is in need of fundamental transformation. But like the earlier transition between the 1750s and 1890s from a pre-modern to a modern industrial society, this second transition is also a contested one. Sustainable development is only one of many options. This book addresses the issue on how to understand the dynamics and governance of the second transition dynamics in order to ensure sustainable development. It will be necessary reading for students and scholars with an interest in sustainable development and long-term transformative change.", "author" : [ { "dropping-particle" : "", "family" : "Grin", "given" : "John", "non-dropping-particle" : "", "parse-names" : false, "suffix" : "" }, { "dropping-particle" : "", "family" : "Rotmans", "given" : "Jan", "non-dropping-particle" : "", "parse-names" : false, "suffix" : "" }, { "dropping-particle" : "", "family" : "Schot", "given" : "Johan", "non-dropping-particle" : "", "parse-names" : false, "suffix" : "" } ], "editor" : [ { "dropping-particle" : "", "family" : "Grin", "given" : "John", "non-dropping-particle" : "", "parse-names" : false, "suffix" : "" }, { "dropping-particle" : "", "family" : "Rotmans", "given" : "Jan", "non-dropping-particle" : "", "parse-names" : false, "suffix" : "" }, { "dropping-particle" : "", "family" : "Schot", "given" : "Johan", "non-dropping-particle" : "", "parse-names" : false, "suffix" : "" } ], "id" : "ITEM-3", "issued" : { "date-parts" : [ [ "2010" ] ] }, "number-of-pages" : "418", "publisher" : "Routledge", "title" : "Transitions to sustainable development: New directions in the study of long term transformative change", "type" : "book" }, "uris" : [ "http://www.mendeley.com/documents/?uuid=36f871f5-ba7e-4eae-a048-5488cd6500df" ] } ], "mendeley" : { "formattedCitation" : "(Unruh 2000, Walker 2000, Grin &lt;i&gt;et al.&lt;/i&gt; 2010)", "plainTextFormattedCitation" : "(Unruh 2000, Walker 2000, Grin et al. 2010)", "previouslyFormattedCitation" : "(Unruh 2000, Walker 2000, Grin &lt;i&gt;et al.&lt;/i&gt; 2010)" }, "properties" : { "noteIndex" : 0 }, "schema" : "https://github.com/citation-style-language/schema/raw/master/csl-citation.json" }</w:instrText>
      </w:r>
      <w:r w:rsidR="00FE470F" w:rsidRPr="00AC671E">
        <w:rPr>
          <w:rFonts w:ascii="Times New Roman" w:hAnsi="Times New Roman" w:cs="Times New Roman"/>
          <w:color w:val="000000" w:themeColor="text1"/>
          <w:lang w:val="en-GB"/>
        </w:rPr>
        <w:fldChar w:fldCharType="separate"/>
      </w:r>
      <w:r w:rsidR="00FE470F" w:rsidRPr="00AC671E">
        <w:rPr>
          <w:rFonts w:ascii="Times New Roman" w:hAnsi="Times New Roman" w:cs="Times New Roman"/>
          <w:noProof/>
          <w:color w:val="000000" w:themeColor="text1"/>
          <w:lang w:val="en-GB"/>
        </w:rPr>
        <w:t xml:space="preserve">(Unruh 2000, Walker 2000, Grin </w:t>
      </w:r>
      <w:r w:rsidR="00FE470F" w:rsidRPr="00AC671E">
        <w:rPr>
          <w:rFonts w:ascii="Times New Roman" w:hAnsi="Times New Roman" w:cs="Times New Roman"/>
          <w:i/>
          <w:noProof/>
          <w:color w:val="000000" w:themeColor="text1"/>
          <w:lang w:val="en-GB"/>
        </w:rPr>
        <w:t>et al.</w:t>
      </w:r>
      <w:r w:rsidR="00FE470F" w:rsidRPr="00AC671E">
        <w:rPr>
          <w:rFonts w:ascii="Times New Roman" w:hAnsi="Times New Roman" w:cs="Times New Roman"/>
          <w:noProof/>
          <w:color w:val="000000" w:themeColor="text1"/>
          <w:lang w:val="en-GB"/>
        </w:rPr>
        <w:t xml:space="preserve"> 2010)</w:t>
      </w:r>
      <w:r w:rsidR="00FE470F" w:rsidRPr="00AC671E">
        <w:rPr>
          <w:rFonts w:ascii="Times New Roman" w:hAnsi="Times New Roman" w:cs="Times New Roman"/>
          <w:color w:val="000000" w:themeColor="text1"/>
          <w:lang w:val="en-GB"/>
        </w:rPr>
        <w:fldChar w:fldCharType="end"/>
      </w:r>
      <w:r w:rsidR="00FE470F" w:rsidRPr="00AC671E">
        <w:rPr>
          <w:rFonts w:ascii="Times New Roman" w:hAnsi="Times New Roman" w:cs="Times New Roman"/>
          <w:color w:val="000000" w:themeColor="text1"/>
          <w:lang w:val="en-GB"/>
        </w:rPr>
        <w:t>.</w:t>
      </w:r>
      <w:r w:rsidRPr="00AC671E">
        <w:rPr>
          <w:rFonts w:ascii="Times New Roman" w:hAnsi="Times New Roman" w:cs="Times New Roman"/>
          <w:lang w:val="en-GB"/>
        </w:rPr>
        <w:t xml:space="preserve"> </w:t>
      </w:r>
    </w:p>
    <w:p w14:paraId="640A1F40" w14:textId="4C01FCB0" w:rsidR="00C128B3" w:rsidRPr="00AC671E" w:rsidRDefault="008019E6"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Many empirical studies confirm this and legitimise strong public support for R&amp;D. A study by Skea (2014) on R&amp;D spending in the energy sector illustrates shows a big discrepancy between private and public R&amp;D spending in the energy sector, with private money largely going to the oil &amp; gas sector and public money predominantly flowing to the renewables sector. In addition, recent OECD analysis suggests that direct support measures for mission-oriented R&amp;D may be more effective in stimulating R&amp;D than previously thought, particularly for young firms that lack the upfront funds to start an innovative project (Westmore, 2013). </w:t>
      </w:r>
      <w:r w:rsidR="00327973" w:rsidRPr="00AC671E">
        <w:rPr>
          <w:rFonts w:ascii="Times New Roman" w:hAnsi="Times New Roman" w:cs="Times New Roman"/>
          <w:lang w:val="en-GB"/>
        </w:rPr>
        <w:t>Moreover, t</w:t>
      </w:r>
      <w:r w:rsidR="00C128B3" w:rsidRPr="00AC671E">
        <w:rPr>
          <w:rFonts w:ascii="Times New Roman" w:hAnsi="Times New Roman" w:cs="Times New Roman"/>
          <w:lang w:val="en-GB"/>
        </w:rPr>
        <w:t xml:space="preserve">his justification for mission-oriented R&amp;D targeting new and promising alternatives is empirically supported by a patent analysis showing that climate-change innovations come relatively more often from small and young firms, with close relations to science-institutions (OECD, 2015). </w:t>
      </w:r>
      <w:r w:rsidR="00FE470F" w:rsidRPr="00AC671E">
        <w:rPr>
          <w:rFonts w:ascii="Times New Roman" w:hAnsi="Times New Roman" w:cs="Times New Roman"/>
          <w:lang w:val="en-GB"/>
        </w:rPr>
        <w:t>As a response, some scholar</w:t>
      </w:r>
      <w:r w:rsidR="004C38AE">
        <w:rPr>
          <w:rFonts w:ascii="Times New Roman" w:hAnsi="Times New Roman" w:cs="Times New Roman"/>
          <w:lang w:val="en-GB"/>
        </w:rPr>
        <w:t>s</w:t>
      </w:r>
      <w:r w:rsidR="00FE470F" w:rsidRPr="00AC671E">
        <w:rPr>
          <w:rFonts w:ascii="Times New Roman" w:hAnsi="Times New Roman" w:cs="Times New Roman"/>
          <w:lang w:val="en-GB"/>
        </w:rPr>
        <w:t xml:space="preserve"> are calling for a more active role for the state in funding science and technology </w:t>
      </w:r>
      <w:r w:rsidR="00327973" w:rsidRPr="00AC671E">
        <w:rPr>
          <w:rFonts w:ascii="Times New Roman" w:hAnsi="Times New Roman" w:cs="Times New Roman"/>
          <w:lang w:val="en-GB"/>
        </w:rPr>
        <w:t>and</w:t>
      </w:r>
      <w:r w:rsidR="00FE470F" w:rsidRPr="00AC671E">
        <w:rPr>
          <w:rFonts w:ascii="Times New Roman" w:hAnsi="Times New Roman" w:cs="Times New Roman"/>
          <w:lang w:val="en-GB"/>
        </w:rPr>
        <w:t xml:space="preserve"> actively developing a variety of technological configurations in a diverse array of sectors and funded by both private and public agencies </w:t>
      </w:r>
      <w:r w:rsidR="00FE470F" w:rsidRPr="00AC671E">
        <w:rPr>
          <w:rFonts w:ascii="Times New Roman" w:hAnsi="Times New Roman" w:cs="Times New Roman"/>
          <w:lang w:val="en-GB"/>
        </w:rPr>
        <w:fldChar w:fldCharType="begin" w:fldLock="1"/>
      </w:r>
      <w:r w:rsidR="00FE470F" w:rsidRPr="00AC671E">
        <w:rPr>
          <w:rFonts w:ascii="Times New Roman" w:hAnsi="Times New Roman" w:cs="Times New Roman"/>
          <w:lang w:val="en-GB"/>
        </w:rPr>
        <w:instrText>ADDIN CSL_CITATION { "citationItems" : [ { "id" : "ITEM-1", "itemData" : { "author" : [ { "dropping-particle" : "", "family" : "Mazzucato", "given" : "Mariana", "non-dropping-particle" : "", "parse-names" : false, "suffix" : "" }, { "dropping-particle" : "", "family" : "Penne", "given" : "Caetano C. R.", "non-dropping-particle" : "", "parse-names" : false, "suffix" : "" } ], "id" : "ITEM-1", "issued" : { "date-parts" : [ [ "2015" ] ] }, "publisher" : "Rowman &amp; Littlefield International", "title" : "Mission-oriented finance for innovation: New ideas for investment-led growth", "type" : "book" }, "uris" : [ "http://www.mendeley.com/documents/?uuid=f2b5372c-eee8-4679-a56a-029c87efbbf8" ] } ], "mendeley" : { "formattedCitation" : "(Mazzucato and Penne 2015)", "plainTextFormattedCitation" : "(Mazzucato and Penne 2015)", "previouslyFormattedCitation" : "(Mazzucato and Penne 2015)" }, "properties" : { "noteIndex" : 0 }, "schema" : "https://github.com/citation-style-language/schema/raw/master/csl-citation.json" }</w:instrText>
      </w:r>
      <w:r w:rsidR="00FE470F" w:rsidRPr="00AC671E">
        <w:rPr>
          <w:rFonts w:ascii="Times New Roman" w:hAnsi="Times New Roman" w:cs="Times New Roman"/>
          <w:lang w:val="en-GB"/>
        </w:rPr>
        <w:fldChar w:fldCharType="separate"/>
      </w:r>
      <w:r w:rsidR="00FE470F" w:rsidRPr="00AC671E">
        <w:rPr>
          <w:rFonts w:ascii="Times New Roman" w:hAnsi="Times New Roman" w:cs="Times New Roman"/>
          <w:noProof/>
          <w:lang w:val="en-GB"/>
        </w:rPr>
        <w:t>(Mazzucato and Penne 2015)</w:t>
      </w:r>
      <w:r w:rsidR="00FE470F" w:rsidRPr="00AC671E">
        <w:rPr>
          <w:rFonts w:ascii="Times New Roman" w:hAnsi="Times New Roman" w:cs="Times New Roman"/>
          <w:lang w:val="en-GB"/>
        </w:rPr>
        <w:fldChar w:fldCharType="end"/>
      </w:r>
      <w:r w:rsidR="00FE470F" w:rsidRPr="00AC671E">
        <w:rPr>
          <w:rFonts w:ascii="Times New Roman" w:hAnsi="Times New Roman" w:cs="Times New Roman"/>
          <w:lang w:val="en-GB"/>
        </w:rPr>
        <w:t>. Rather than fixing market failures, the role of the government is to create and shape them (Mazzucato, 201</w:t>
      </w:r>
      <w:r w:rsidR="002B17C2" w:rsidRPr="00AC671E">
        <w:rPr>
          <w:rFonts w:ascii="Times New Roman" w:hAnsi="Times New Roman" w:cs="Times New Roman"/>
          <w:lang w:val="en-GB"/>
        </w:rPr>
        <w:t>6</w:t>
      </w:r>
      <w:r w:rsidR="00FE470F" w:rsidRPr="00AC671E">
        <w:rPr>
          <w:rFonts w:ascii="Times New Roman" w:hAnsi="Times New Roman" w:cs="Times New Roman"/>
          <w:lang w:val="en-GB"/>
        </w:rPr>
        <w:t>). This means that the often singular focus on supply-side and technology must be complemented with demand-side approaches led by an entrepreneurial and engaged state that aims to enable transitions that deliver on social needs (</w:t>
      </w:r>
      <w:commentRangeStart w:id="6"/>
      <w:r w:rsidR="00FE470F" w:rsidRPr="00AC671E">
        <w:rPr>
          <w:rFonts w:ascii="Times New Roman" w:hAnsi="Times New Roman" w:cs="Times New Roman"/>
          <w:lang w:val="en-GB"/>
        </w:rPr>
        <w:t>OECD</w:t>
      </w:r>
      <w:commentRangeEnd w:id="6"/>
      <w:r w:rsidR="004C38AE">
        <w:rPr>
          <w:rStyle w:val="CommentReference"/>
        </w:rPr>
        <w:commentReference w:id="6"/>
      </w:r>
      <w:r w:rsidR="00FE470F" w:rsidRPr="00AC671E">
        <w:rPr>
          <w:rFonts w:ascii="Times New Roman" w:hAnsi="Times New Roman" w:cs="Times New Roman"/>
          <w:lang w:val="en-GB"/>
        </w:rPr>
        <w:t>, 2015).</w:t>
      </w:r>
      <w:r w:rsidR="004C38AE">
        <w:rPr>
          <w:rFonts w:ascii="Times New Roman" w:hAnsi="Times New Roman" w:cs="Times New Roman"/>
          <w:lang w:val="en-GB"/>
        </w:rPr>
        <w:t xml:space="preserve"> </w:t>
      </w:r>
      <w:r w:rsidR="001D3FB8" w:rsidRPr="00AC671E">
        <w:rPr>
          <w:rFonts w:ascii="Times New Roman" w:hAnsi="Times New Roman" w:cs="Times New Roman"/>
          <w:lang w:val="en-GB"/>
        </w:rPr>
        <w:t>In sum, g</w:t>
      </w:r>
      <w:r w:rsidR="00C128B3" w:rsidRPr="00AC671E">
        <w:rPr>
          <w:rFonts w:ascii="Times New Roman" w:hAnsi="Times New Roman" w:cs="Times New Roman"/>
          <w:lang w:val="en-GB"/>
        </w:rPr>
        <w:t xml:space="preserve">iven the urgency and temporal dimension of climate change, </w:t>
      </w:r>
      <w:r w:rsidR="001D3FB8" w:rsidRPr="00AC671E">
        <w:rPr>
          <w:rFonts w:ascii="Times New Roman" w:hAnsi="Times New Roman" w:cs="Times New Roman"/>
          <w:lang w:val="en-GB"/>
        </w:rPr>
        <w:t xml:space="preserve">there are good arguments in favour of more </w:t>
      </w:r>
      <w:r w:rsidR="00C128B3" w:rsidRPr="00AC671E">
        <w:rPr>
          <w:rFonts w:ascii="Times New Roman" w:hAnsi="Times New Roman" w:cs="Times New Roman"/>
          <w:lang w:val="en-GB"/>
        </w:rPr>
        <w:t xml:space="preserve">mission-oriented approaches to </w:t>
      </w:r>
      <w:r w:rsidR="00FE470F" w:rsidRPr="00AC671E">
        <w:rPr>
          <w:rFonts w:ascii="Times New Roman" w:hAnsi="Times New Roman" w:cs="Times New Roman"/>
          <w:lang w:val="en-GB"/>
        </w:rPr>
        <w:t>technological innovation</w:t>
      </w:r>
      <w:r w:rsidR="001D3FB8" w:rsidRPr="00AC671E">
        <w:rPr>
          <w:rFonts w:ascii="Times New Roman" w:hAnsi="Times New Roman" w:cs="Times New Roman"/>
          <w:lang w:val="en-GB"/>
        </w:rPr>
        <w:t>.</w:t>
      </w:r>
    </w:p>
    <w:p w14:paraId="23D93C88" w14:textId="1F10ECA3" w:rsidR="00607F15" w:rsidRPr="00AC671E" w:rsidRDefault="001D3FB8" w:rsidP="00607F15">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However, </w:t>
      </w:r>
      <w:r w:rsidR="00201113" w:rsidRPr="00AC671E">
        <w:rPr>
          <w:rFonts w:ascii="Times New Roman" w:hAnsi="Times New Roman" w:cs="Times New Roman"/>
          <w:lang w:val="en-GB"/>
        </w:rPr>
        <w:t>m</w:t>
      </w:r>
      <w:r w:rsidRPr="00AC671E">
        <w:rPr>
          <w:rFonts w:ascii="Times New Roman" w:hAnsi="Times New Roman" w:cs="Times New Roman"/>
          <w:lang w:val="en-GB"/>
        </w:rPr>
        <w:t>ission-oriented innovation advocates have been criticised for relying too much on a market-based ideology</w:t>
      </w:r>
      <w:r w:rsidR="00201113" w:rsidRPr="00AC671E">
        <w:rPr>
          <w:rFonts w:ascii="Times New Roman" w:hAnsi="Times New Roman" w:cs="Times New Roman"/>
          <w:lang w:val="en-GB"/>
        </w:rPr>
        <w:t xml:space="preserve"> and relying on techno-scientific promises (Rip et al, 2010).</w:t>
      </w:r>
      <w:r w:rsidRPr="00AC671E">
        <w:rPr>
          <w:rFonts w:ascii="Times New Roman" w:hAnsi="Times New Roman" w:cs="Times New Roman"/>
          <w:lang w:val="en-GB"/>
        </w:rPr>
        <w:t xml:space="preserve"> </w:t>
      </w:r>
      <w:r w:rsidR="00DB6873" w:rsidRPr="00AC671E">
        <w:rPr>
          <w:rFonts w:ascii="Times New Roman" w:hAnsi="Times New Roman" w:cs="Times New Roman"/>
          <w:lang w:val="en-GB"/>
        </w:rPr>
        <w:t xml:space="preserve">Grand challenges </w:t>
      </w:r>
      <w:r w:rsidR="00FE470F" w:rsidRPr="00AC671E">
        <w:rPr>
          <w:rFonts w:ascii="Times New Roman" w:hAnsi="Times New Roman" w:cs="Times New Roman"/>
          <w:lang w:val="en-GB"/>
        </w:rPr>
        <w:t>s</w:t>
      </w:r>
      <w:r w:rsidR="00DB6873" w:rsidRPr="00AC671E">
        <w:rPr>
          <w:rFonts w:ascii="Times New Roman" w:hAnsi="Times New Roman" w:cs="Times New Roman"/>
          <w:lang w:val="en-GB"/>
        </w:rPr>
        <w:t>uch as c</w:t>
      </w:r>
      <w:r w:rsidRPr="00AC671E">
        <w:rPr>
          <w:rFonts w:ascii="Times New Roman" w:hAnsi="Times New Roman" w:cs="Times New Roman"/>
          <w:lang w:val="en-GB"/>
        </w:rPr>
        <w:t xml:space="preserve">limate change is more than just a market failure and the nature and complexity of grand challenges require more than incentivising academia and industry to come up with technological solutions. </w:t>
      </w:r>
      <w:r w:rsidR="00FE470F" w:rsidRPr="00AC671E">
        <w:rPr>
          <w:rFonts w:ascii="Times New Roman" w:hAnsi="Times New Roman" w:cs="Times New Roman"/>
          <w:lang w:val="en-GB"/>
        </w:rPr>
        <w:t xml:space="preserve">This group promotes new modes of innovation breaking with prevalent production practices and experience are needed to achieve transitions of societal subsystems systems </w:t>
      </w:r>
      <w:r w:rsidR="00FE470F" w:rsidRPr="00AC671E">
        <w:rPr>
          <w:rFonts w:ascii="Times New Roman" w:hAnsi="Times New Roman" w:cs="Times New Roman"/>
          <w:lang w:val="en-GB"/>
        </w:rPr>
        <w:fldChar w:fldCharType="begin" w:fldLock="1"/>
      </w:r>
      <w:r w:rsidR="00FE470F" w:rsidRPr="00AC671E">
        <w:rPr>
          <w:rFonts w:ascii="Times New Roman" w:hAnsi="Times New Roman" w:cs="Times New Roman"/>
          <w:lang w:val="en-GB"/>
        </w:rPr>
        <w:instrText>ADDIN CSL_CITATION { "citationItems" : [ { "id" : "ITEM-1", "itemData" : { "DOI" : "10.1080/09537325.2012.663959", "ISSN" : "0953-7325", "author" : [ { "dropping-particle" : "", "family" : "Steward", "given" : "Fred", "non-dropping-particle" : "", "parse-names" : false, "suffix" : "" } ], "container-title" : "Technology Analysis &amp; Strategic Management", "id" : "ITEM-1", "issue" : "4", "issued" : { "date-parts" : [ [ "2012", "4" ] ] }, "page" : "331-343", "title" : "Transformative innovation policy to meet the challenge of climate change: sociotechnical networks aligned with consumption and end-use as new transition arenas for a low-carbon society or green economy", "type" : "article-journal", "volume" : "24" }, "uris" : [ "http://www.mendeley.com/documents/?uuid=c0346500-41d6-4bad-b470-b10457506c43" ] } ], "mendeley" : { "formattedCitation" : "(Steward 2012)", "plainTextFormattedCitation" : "(Steward 2012)", "previouslyFormattedCitation" : "(Steward 2012)" }, "properties" : { "noteIndex" : 0 }, "schema" : "https://github.com/citation-style-language/schema/raw/master/csl-citation.json" }</w:instrText>
      </w:r>
      <w:r w:rsidR="00FE470F" w:rsidRPr="00AC671E">
        <w:rPr>
          <w:rFonts w:ascii="Times New Roman" w:hAnsi="Times New Roman" w:cs="Times New Roman"/>
          <w:lang w:val="en-GB"/>
        </w:rPr>
        <w:fldChar w:fldCharType="separate"/>
      </w:r>
      <w:r w:rsidR="00FE470F" w:rsidRPr="00AC671E">
        <w:rPr>
          <w:rFonts w:ascii="Times New Roman" w:hAnsi="Times New Roman" w:cs="Times New Roman"/>
          <w:noProof/>
          <w:lang w:val="en-GB"/>
        </w:rPr>
        <w:t>(Steward 2012)</w:t>
      </w:r>
      <w:r w:rsidR="00FE470F" w:rsidRPr="00AC671E">
        <w:rPr>
          <w:rFonts w:ascii="Times New Roman" w:hAnsi="Times New Roman" w:cs="Times New Roman"/>
          <w:lang w:val="en-GB"/>
        </w:rPr>
        <w:fldChar w:fldCharType="end"/>
      </w:r>
      <w:r w:rsidR="00FE470F" w:rsidRPr="00AC671E">
        <w:rPr>
          <w:rFonts w:ascii="Times New Roman" w:hAnsi="Times New Roman" w:cs="Times New Roman"/>
          <w:lang w:val="en-GB"/>
        </w:rPr>
        <w:t xml:space="preserve">. </w:t>
      </w:r>
      <w:r w:rsidR="00607F15" w:rsidRPr="00AC671E">
        <w:rPr>
          <w:rFonts w:ascii="Times New Roman" w:hAnsi="Times New Roman" w:cs="Times New Roman"/>
          <w:lang w:val="en-GB"/>
        </w:rPr>
        <w:t xml:space="preserve">This new innovation paradigm clearly runs counter to the idea of the ‘narrow’ understanding of innovation processes as managed by a single actor or state and hence the technical, economic, and social complexities of grand challenges are if anything more daunting than the ones posed by previous mission-oriented projects </w:t>
      </w:r>
      <w:r w:rsidR="00607F15" w:rsidRPr="00AC671E">
        <w:rPr>
          <w:rFonts w:ascii="Times New Roman" w:hAnsi="Times New Roman" w:cs="Times New Roman"/>
          <w:lang w:val="en-GB"/>
        </w:rPr>
        <w:fldChar w:fldCharType="begin" w:fldLock="1"/>
      </w:r>
      <w:r w:rsidR="00607F15" w:rsidRPr="00AC671E">
        <w:rPr>
          <w:rFonts w:ascii="Times New Roman" w:hAnsi="Times New Roman" w:cs="Times New Roman"/>
          <w:lang w:val="en-GB"/>
        </w:rPr>
        <w:instrText>ADDIN CSL_CITATION { "citationItems" : [ { "id" : "ITEM-1", "itemData" : { "DOI" : "10.1016/j.respol.2010.05.008", "ISSN" : "00487333", "author" : [ { "dropping-particle" : "", "family" : "Mowery", "given" : "David C.", "non-dropping-particle" : "", "parse-names" : false, "suffix" : "" }, { "dropping-particle" : "", "family" : "Nelson", "given" : "Richard R.", "non-dropping-particle" : "", "parse-names" : false, "suffix" : "" }, { "dropping-particle" : "", "family" : "Martin", "given" : "Ben R.", "non-dropping-particle" : "", "parse-names" : false, "suffix" : "" } ], "container-title" : "Research Policy", "id" : "ITEM-1", "issue" : "8", "issued" : { "date-parts" : [ [ "2010", "10" ] ] }, "page" : "1011-1023", "title" : "Technology policy and global warming: Why new policy models are needed (or why putting new wine in old bottles won\u2019t work)", "type" : "article-journal", "volume" : "39" }, "uris" : [ "http://www.mendeley.com/documents/?uuid=22fce78f-f198-49f5-a339-6bdd5a717bb0" ] } ], "mendeley" : { "formattedCitation" : "(Mowery &lt;i&gt;et al.&lt;/i&gt; 2010)", "plainTextFormattedCitation" : "(Mowery et al. 2010)", "previouslyFormattedCitation" : "(Mowery &lt;i&gt;et al.&lt;/i&gt; 2010)" }, "properties" : { "noteIndex" : 0 }, "schema" : "https://github.com/citation-style-language/schema/raw/master/csl-citation.json" }</w:instrText>
      </w:r>
      <w:r w:rsidR="00607F15" w:rsidRPr="00AC671E">
        <w:rPr>
          <w:rFonts w:ascii="Times New Roman" w:hAnsi="Times New Roman" w:cs="Times New Roman"/>
          <w:lang w:val="en-GB"/>
        </w:rPr>
        <w:fldChar w:fldCharType="separate"/>
      </w:r>
      <w:r w:rsidR="00607F15" w:rsidRPr="00AC671E">
        <w:rPr>
          <w:rFonts w:ascii="Times New Roman" w:hAnsi="Times New Roman" w:cs="Times New Roman"/>
          <w:noProof/>
          <w:lang w:val="en-GB"/>
        </w:rPr>
        <w:t xml:space="preserve">(Mowery </w:t>
      </w:r>
      <w:r w:rsidR="00607F15" w:rsidRPr="00AC671E">
        <w:rPr>
          <w:rFonts w:ascii="Times New Roman" w:hAnsi="Times New Roman" w:cs="Times New Roman"/>
          <w:i/>
          <w:noProof/>
          <w:lang w:val="en-GB"/>
        </w:rPr>
        <w:t>et al.</w:t>
      </w:r>
      <w:r w:rsidR="00607F15" w:rsidRPr="00AC671E">
        <w:rPr>
          <w:rFonts w:ascii="Times New Roman" w:hAnsi="Times New Roman" w:cs="Times New Roman"/>
          <w:noProof/>
          <w:lang w:val="en-GB"/>
        </w:rPr>
        <w:t xml:space="preserve"> 2010)</w:t>
      </w:r>
      <w:r w:rsidR="00607F15" w:rsidRPr="00AC671E">
        <w:rPr>
          <w:rFonts w:ascii="Times New Roman" w:hAnsi="Times New Roman" w:cs="Times New Roman"/>
          <w:lang w:val="en-GB"/>
        </w:rPr>
        <w:fldChar w:fldCharType="end"/>
      </w:r>
      <w:r w:rsidR="00607F15" w:rsidRPr="00AC671E">
        <w:rPr>
          <w:rFonts w:ascii="Times New Roman" w:hAnsi="Times New Roman" w:cs="Times New Roman"/>
          <w:lang w:val="en-GB"/>
        </w:rPr>
        <w:t xml:space="preserve">. </w:t>
      </w:r>
    </w:p>
    <w:p w14:paraId="6970CAD2" w14:textId="2721D21A" w:rsidR="005B64AC" w:rsidRPr="00AC671E" w:rsidRDefault="005B64AC" w:rsidP="00607F15">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Pr="00A20BC4">
        <w:rPr>
          <w:rFonts w:ascii="Times New Roman" w:hAnsi="Times New Roman" w:cs="Times New Roman"/>
          <w:color w:val="FF0000"/>
          <w:lang w:val="en-GB"/>
        </w:rPr>
        <w:t>Piece about needed institutional changes for private sector to fundamentally address this challenge, based on among Westley et al, avelino et al, etc.</w:t>
      </w:r>
    </w:p>
    <w:p w14:paraId="3EC1E1E2" w14:textId="77777777" w:rsidR="00C128B3" w:rsidRPr="00AC671E" w:rsidRDefault="00C128B3" w:rsidP="00166000">
      <w:pPr>
        <w:widowControl w:val="0"/>
        <w:tabs>
          <w:tab w:val="left" w:pos="720"/>
        </w:tabs>
        <w:autoSpaceDE w:val="0"/>
        <w:autoSpaceDN w:val="0"/>
        <w:adjustRightInd w:val="0"/>
        <w:spacing w:line="360" w:lineRule="auto"/>
        <w:jc w:val="both"/>
        <w:rPr>
          <w:rFonts w:ascii="Times New Roman" w:hAnsi="Times New Roman" w:cs="Times New Roman"/>
          <w:i/>
          <w:lang w:val="en-GB"/>
        </w:rPr>
      </w:pPr>
    </w:p>
    <w:p w14:paraId="0034914A" w14:textId="3A439E35" w:rsidR="002E608F" w:rsidRPr="00AC671E" w:rsidRDefault="00FE329F" w:rsidP="00166000">
      <w:pPr>
        <w:widowControl w:val="0"/>
        <w:tabs>
          <w:tab w:val="left" w:pos="720"/>
        </w:tabs>
        <w:autoSpaceDE w:val="0"/>
        <w:autoSpaceDN w:val="0"/>
        <w:adjustRightInd w:val="0"/>
        <w:spacing w:line="360" w:lineRule="auto"/>
        <w:jc w:val="both"/>
        <w:rPr>
          <w:rFonts w:ascii="Times New Roman" w:hAnsi="Times New Roman" w:cs="Times New Roman"/>
          <w:i/>
          <w:lang w:val="en-GB"/>
        </w:rPr>
      </w:pPr>
      <w:r>
        <w:rPr>
          <w:rFonts w:ascii="Times New Roman" w:hAnsi="Times New Roman" w:cs="Times New Roman"/>
          <w:i/>
          <w:lang w:val="en-GB"/>
        </w:rPr>
        <w:t>3</w:t>
      </w:r>
      <w:r w:rsidR="00F1475D" w:rsidRPr="00AC671E">
        <w:rPr>
          <w:rFonts w:ascii="Times New Roman" w:hAnsi="Times New Roman" w:cs="Times New Roman"/>
          <w:i/>
          <w:lang w:val="en-GB"/>
        </w:rPr>
        <w:t xml:space="preserve">.3.2 </w:t>
      </w:r>
      <w:r w:rsidR="00C128BF" w:rsidRPr="00AC671E">
        <w:rPr>
          <w:rFonts w:ascii="Times New Roman" w:hAnsi="Times New Roman" w:cs="Times New Roman"/>
          <w:i/>
          <w:lang w:val="en-GB"/>
        </w:rPr>
        <w:t>Observed paradoxes and the appeal of a socio-technical understanding</w:t>
      </w:r>
    </w:p>
    <w:p w14:paraId="772C7AEE" w14:textId="6CD30A5E" w:rsidR="00DE2520" w:rsidRPr="00AC671E" w:rsidRDefault="002F40C9" w:rsidP="00DE252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 xml:space="preserve">As the above section describes, there are arguments for both narrow and broad varieties of transformative innovation policy. It is therefore not our goal to either choose sides or dismiss both. However, we argue that there is a danger of having two narratives that are so far apart and sometimes even contradict each other. We </w:t>
      </w:r>
      <w:r w:rsidR="002B17C2" w:rsidRPr="00AC671E">
        <w:rPr>
          <w:rFonts w:ascii="Times New Roman" w:hAnsi="Times New Roman" w:cs="Times New Roman"/>
          <w:lang w:val="en-GB"/>
        </w:rPr>
        <w:t>identify</w:t>
      </w:r>
      <w:r w:rsidRPr="00AC671E">
        <w:rPr>
          <w:rFonts w:ascii="Times New Roman" w:hAnsi="Times New Roman" w:cs="Times New Roman"/>
          <w:lang w:val="en-GB"/>
        </w:rPr>
        <w:t xml:space="preserve"> two main paradoxes in relation to both actors and knowledge. First of all, t</w:t>
      </w:r>
      <w:r w:rsidR="00DE2520" w:rsidRPr="00AC671E">
        <w:rPr>
          <w:rFonts w:ascii="Times New Roman" w:hAnsi="Times New Roman" w:cs="Times New Roman"/>
          <w:lang w:val="en-GB"/>
        </w:rPr>
        <w:t>oo much emphasis on the technological ‘revolutions’ can squeeze out civil actors</w:t>
      </w:r>
      <w:r w:rsidRPr="00AC671E">
        <w:rPr>
          <w:rFonts w:ascii="Times New Roman" w:hAnsi="Times New Roman" w:cs="Times New Roman"/>
          <w:lang w:val="en-GB"/>
        </w:rPr>
        <w:t xml:space="preserve"> such as </w:t>
      </w:r>
      <w:r w:rsidR="00DE2520" w:rsidRPr="00AC671E">
        <w:rPr>
          <w:rFonts w:ascii="Times New Roman" w:hAnsi="Times New Roman" w:cs="Times New Roman"/>
          <w:lang w:val="en-GB"/>
        </w:rPr>
        <w:t>citizens</w:t>
      </w:r>
      <w:r w:rsidRPr="00AC671E">
        <w:rPr>
          <w:rFonts w:ascii="Times New Roman" w:hAnsi="Times New Roman" w:cs="Times New Roman"/>
          <w:lang w:val="en-GB"/>
        </w:rPr>
        <w:t xml:space="preserve"> </w:t>
      </w:r>
      <w:r w:rsidR="00DE2520" w:rsidRPr="00AC671E">
        <w:rPr>
          <w:rFonts w:ascii="Times New Roman" w:hAnsi="Times New Roman" w:cs="Times New Roman"/>
          <w:lang w:val="en-GB"/>
        </w:rPr>
        <w:t>NGO’s</w:t>
      </w:r>
      <w:r w:rsidRPr="00AC671E">
        <w:rPr>
          <w:rFonts w:ascii="Times New Roman" w:hAnsi="Times New Roman" w:cs="Times New Roman"/>
          <w:lang w:val="en-GB"/>
        </w:rPr>
        <w:t xml:space="preserve"> and </w:t>
      </w:r>
      <w:r w:rsidR="00DE2520" w:rsidRPr="00AC671E">
        <w:rPr>
          <w:rFonts w:ascii="Times New Roman" w:hAnsi="Times New Roman" w:cs="Times New Roman"/>
          <w:lang w:val="en-GB"/>
        </w:rPr>
        <w:t>cities</w:t>
      </w:r>
      <w:r w:rsidRPr="00AC671E">
        <w:rPr>
          <w:rFonts w:ascii="Times New Roman" w:hAnsi="Times New Roman" w:cs="Times New Roman"/>
          <w:lang w:val="en-GB"/>
        </w:rPr>
        <w:t>.</w:t>
      </w:r>
      <w:r w:rsidR="00DE2520" w:rsidRPr="00AC671E">
        <w:rPr>
          <w:rFonts w:ascii="Times New Roman" w:hAnsi="Times New Roman" w:cs="Times New Roman"/>
          <w:lang w:val="en-GB"/>
        </w:rPr>
        <w:t xml:space="preserve">  Too much emphasis on the societal ‘transformations’ </w:t>
      </w:r>
      <w:r w:rsidRPr="00AC671E">
        <w:rPr>
          <w:rFonts w:ascii="Times New Roman" w:hAnsi="Times New Roman" w:cs="Times New Roman"/>
          <w:lang w:val="en-GB"/>
        </w:rPr>
        <w:t>emphasising the role of</w:t>
      </w:r>
      <w:r w:rsidR="00780279" w:rsidRPr="00AC671E">
        <w:rPr>
          <w:rFonts w:ascii="Times New Roman" w:hAnsi="Times New Roman" w:cs="Times New Roman"/>
          <w:lang w:val="en-GB"/>
        </w:rPr>
        <w:t xml:space="preserve"> bottom-up dynamics of</w:t>
      </w:r>
      <w:r w:rsidRPr="00AC671E">
        <w:rPr>
          <w:rFonts w:ascii="Times New Roman" w:hAnsi="Times New Roman" w:cs="Times New Roman"/>
          <w:lang w:val="en-GB"/>
        </w:rPr>
        <w:t xml:space="preserve"> civil society </w:t>
      </w:r>
      <w:r w:rsidR="00DE2520" w:rsidRPr="00AC671E">
        <w:rPr>
          <w:rFonts w:ascii="Times New Roman" w:hAnsi="Times New Roman" w:cs="Times New Roman"/>
          <w:lang w:val="en-GB"/>
        </w:rPr>
        <w:t>can squeeze out much needed</w:t>
      </w:r>
      <w:r w:rsidR="00780279" w:rsidRPr="00AC671E">
        <w:rPr>
          <w:rFonts w:ascii="Times New Roman" w:hAnsi="Times New Roman" w:cs="Times New Roman"/>
          <w:lang w:val="en-GB"/>
        </w:rPr>
        <w:t xml:space="preserve"> top-down</w:t>
      </w:r>
      <w:r w:rsidR="00DE2520" w:rsidRPr="00AC671E">
        <w:rPr>
          <w:rFonts w:ascii="Times New Roman" w:hAnsi="Times New Roman" w:cs="Times New Roman"/>
          <w:lang w:val="en-GB"/>
        </w:rPr>
        <w:t xml:space="preserve"> government</w:t>
      </w:r>
      <w:r w:rsidRPr="00AC671E">
        <w:rPr>
          <w:rFonts w:ascii="Times New Roman" w:hAnsi="Times New Roman" w:cs="Times New Roman"/>
          <w:lang w:val="en-GB"/>
        </w:rPr>
        <w:t xml:space="preserve"> </w:t>
      </w:r>
      <w:r w:rsidR="00780279" w:rsidRPr="00AC671E">
        <w:rPr>
          <w:rFonts w:ascii="Times New Roman" w:hAnsi="Times New Roman" w:cs="Times New Roman"/>
          <w:lang w:val="en-GB"/>
        </w:rPr>
        <w:t xml:space="preserve">support </w:t>
      </w:r>
      <w:r w:rsidRPr="00AC671E">
        <w:rPr>
          <w:rFonts w:ascii="Times New Roman" w:hAnsi="Times New Roman" w:cs="Times New Roman"/>
          <w:lang w:val="en-GB"/>
        </w:rPr>
        <w:t xml:space="preserve">and </w:t>
      </w:r>
      <w:r w:rsidR="00DE2520" w:rsidRPr="00AC671E">
        <w:rPr>
          <w:rFonts w:ascii="Times New Roman" w:hAnsi="Times New Roman" w:cs="Times New Roman"/>
          <w:lang w:val="en-GB"/>
        </w:rPr>
        <w:t>industry action</w:t>
      </w:r>
      <w:r w:rsidRPr="00AC671E">
        <w:rPr>
          <w:rFonts w:ascii="Times New Roman" w:hAnsi="Times New Roman" w:cs="Times New Roman"/>
          <w:lang w:val="en-GB"/>
        </w:rPr>
        <w:t>.</w:t>
      </w:r>
      <w:r w:rsidR="00DE2520" w:rsidRPr="00AC671E">
        <w:rPr>
          <w:rFonts w:ascii="Times New Roman" w:hAnsi="Times New Roman" w:cs="Times New Roman"/>
          <w:lang w:val="en-GB"/>
        </w:rPr>
        <w:t xml:space="preserve"> </w:t>
      </w:r>
    </w:p>
    <w:p w14:paraId="3B9D5A63" w14:textId="0D2911C6" w:rsidR="002E608F" w:rsidRPr="00AC671E" w:rsidRDefault="00DE2520" w:rsidP="00DE2520">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 xml:space="preserve"> </w:t>
      </w:r>
      <w:r w:rsidR="00780279" w:rsidRPr="00AC671E">
        <w:rPr>
          <w:rFonts w:ascii="Times New Roman" w:hAnsi="Times New Roman" w:cs="Times New Roman"/>
          <w:lang w:val="en-GB"/>
        </w:rPr>
        <w:tab/>
        <w:t>Secondly, although a f</w:t>
      </w:r>
      <w:r w:rsidRPr="00AC671E">
        <w:rPr>
          <w:rFonts w:ascii="Times New Roman" w:hAnsi="Times New Roman" w:cs="Times New Roman"/>
          <w:lang w:val="en-GB"/>
        </w:rPr>
        <w:t>ocus on social innovation and other non-technological innovation is crucial and has long been understudied, we also need to acknowledge that</w:t>
      </w:r>
      <w:r w:rsidR="00780279" w:rsidRPr="00AC671E">
        <w:rPr>
          <w:rFonts w:ascii="Times New Roman" w:hAnsi="Times New Roman" w:cs="Times New Roman"/>
          <w:lang w:val="en-GB"/>
        </w:rPr>
        <w:t xml:space="preserve"> we live in a technological age and that</w:t>
      </w:r>
      <w:r w:rsidRPr="00AC671E">
        <w:rPr>
          <w:rFonts w:ascii="Times New Roman" w:hAnsi="Times New Roman" w:cs="Times New Roman"/>
          <w:lang w:val="en-GB"/>
        </w:rPr>
        <w:t xml:space="preserve"> </w:t>
      </w:r>
      <w:r w:rsidR="00780279" w:rsidRPr="00AC671E">
        <w:rPr>
          <w:rFonts w:ascii="Times New Roman" w:hAnsi="Times New Roman" w:cs="Times New Roman"/>
          <w:lang w:val="en-GB"/>
        </w:rPr>
        <w:t xml:space="preserve">any solution to grand challenges such as climate change need to involve revolutionary changes in the technologies and infrastructures created over the last 200 years. </w:t>
      </w:r>
    </w:p>
    <w:p w14:paraId="331C25A0" w14:textId="77777777" w:rsidR="00B0572E" w:rsidRPr="00AC671E" w:rsidRDefault="00B0572E" w:rsidP="00166000">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5B8563AE" w14:textId="11A04EFB" w:rsidR="00255F32" w:rsidRPr="00AC671E" w:rsidRDefault="00166000" w:rsidP="00EA3575">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An alternative third group consists of a number of</w:t>
      </w:r>
      <w:r w:rsidR="00DA1308" w:rsidRPr="00AC671E">
        <w:rPr>
          <w:rFonts w:ascii="Times New Roman" w:hAnsi="Times New Roman" w:cs="Times New Roman"/>
          <w:lang w:val="en-GB"/>
        </w:rPr>
        <w:t xml:space="preserve"> socio-technical scholars. t</w:t>
      </w:r>
      <w:r w:rsidRPr="00AC671E">
        <w:rPr>
          <w:rFonts w:ascii="Times New Roman" w:hAnsi="Times New Roman" w:cs="Times New Roman"/>
          <w:lang w:val="en-GB"/>
        </w:rPr>
        <w:t xml:space="preserve">hey usually talk about ‘transitions’ of established </w:t>
      </w:r>
      <w:r w:rsidR="00255F32" w:rsidRPr="00AC671E">
        <w:rPr>
          <w:rFonts w:ascii="Times New Roman" w:hAnsi="Times New Roman" w:cs="Times New Roman"/>
          <w:lang w:val="en-GB"/>
        </w:rPr>
        <w:t>societal</w:t>
      </w:r>
      <w:r w:rsidRPr="00AC671E">
        <w:rPr>
          <w:rFonts w:ascii="Times New Roman" w:hAnsi="Times New Roman" w:cs="Times New Roman"/>
          <w:lang w:val="en-GB"/>
        </w:rPr>
        <w:t xml:space="preserve"> </w:t>
      </w:r>
      <w:r w:rsidR="00255F32" w:rsidRPr="00AC671E">
        <w:rPr>
          <w:rFonts w:ascii="Times New Roman" w:hAnsi="Times New Roman" w:cs="Times New Roman"/>
          <w:lang w:val="en-GB"/>
        </w:rPr>
        <w:t>sub</w:t>
      </w:r>
      <w:r w:rsidRPr="00AC671E">
        <w:rPr>
          <w:rFonts w:ascii="Times New Roman" w:hAnsi="Times New Roman" w:cs="Times New Roman"/>
          <w:lang w:val="en-GB"/>
        </w:rPr>
        <w:t>systems</w:t>
      </w:r>
      <w:r w:rsidR="00255F32" w:rsidRPr="00AC671E">
        <w:rPr>
          <w:rFonts w:ascii="Times New Roman" w:hAnsi="Times New Roman" w:cs="Times New Roman"/>
          <w:lang w:val="en-GB"/>
        </w:rPr>
        <w:t xml:space="preserve"> </w:t>
      </w:r>
      <w:r w:rsidRPr="00AC671E">
        <w:rPr>
          <w:rFonts w:ascii="Times New Roman" w:hAnsi="Times New Roman" w:cs="Times New Roman"/>
          <w:lang w:val="en-GB"/>
        </w:rPr>
        <w:t>into environmentally and/or sociably sound ones</w:t>
      </w:r>
      <w:r w:rsidR="004350E8" w:rsidRPr="00AC671E">
        <w:rPr>
          <w:rFonts w:ascii="Times New Roman" w:hAnsi="Times New Roman" w:cs="Times New Roman"/>
          <w:lang w:val="en-GB"/>
        </w:rPr>
        <w:t>. They argue that the systemic embeddedness of grand challenges demands</w:t>
      </w:r>
      <w:r w:rsidR="004350E8" w:rsidRPr="00AC671E">
        <w:rPr>
          <w:rFonts w:ascii="Times New Roman" w:hAnsi="Times New Roman" w:cs="Times New Roman"/>
          <w:color w:val="000000" w:themeColor="text1"/>
          <w:lang w:val="en-GB"/>
        </w:rPr>
        <w:t xml:space="preserve"> a socio-technical approach towards innovation; an interdisciplinary paradigm that has developed over the past decades in response to accumulating societal and environmental problems. Socio-technical systems comprise clusters of interrelated elements including technology, policy, regulation, science, culture, markets, infrastructure etc. </w:t>
      </w:r>
      <w:r w:rsidR="004350E8" w:rsidRPr="00AC671E">
        <w:rPr>
          <w:rFonts w:ascii="Times New Roman" w:hAnsi="Times New Roman" w:cs="Times New Roman"/>
          <w:color w:val="000000" w:themeColor="text1"/>
          <w:lang w:val="en-GB"/>
        </w:rPr>
        <w:fldChar w:fldCharType="begin" w:fldLock="1"/>
      </w:r>
      <w:r w:rsidR="004350E8" w:rsidRPr="00AC671E">
        <w:rPr>
          <w:rFonts w:ascii="Times New Roman" w:hAnsi="Times New Roman" w:cs="Times New Roman"/>
          <w:color w:val="000000" w:themeColor="text1"/>
          <w:lang w:val="en-GB"/>
        </w:rPr>
        <w:instrText>ADDIN CSL_CITATION { "citationItems" : [ { "id" : "ITEM-1", "itemData" : { "DOI" : "10.1007/BF02887432", "ISBN" : "0521446309", "abstract" : "\"A certain nonmalleabilitycharacterizes technology, not because actors have insufficient power or resources to get what they want, but because technological developments have, in a sense, rules of their own.p. 352 Rip, 1998 540: 352 \"Realization of technology implies a measure of inflexibility\" Rip, 1998 540: 378", "author" : [ { "dropping-particle" : "", "family" : "Rip", "given" : "Arie", "non-dropping-particle" : "", "parse-names" : false, "suffix" : "" }, { "dropping-particle" : "", "family" : "Kemp", "given" : "Ren\u00e9", "non-dropping-particle" : "", "parse-names" : false, "suffix" : "" } ], "chapter-number" : "6", "container-title" : "Human Choice and Climate Change", "editor" : [ { "dropping-particle" : "", "family" : "Rayner", "given" : "S", "non-dropping-particle" : "", "parse-names" : false, "suffix" : "" }, { "dropping-particle" : "", "family" : "Malone", "given" : "E L", "non-dropping-particle" : "", "parse-names" : false, "suffix" : "" } ], "id" : "ITEM-1", "issue" : "Vol. 2: Resources and Technology", "issued" : { "date-parts" : [ [ "1998" ] ] }, "page" : "327-399", "publisher" : "Battelle Press", "title" : "Technological change", "type" : "chapter", "volume" : "2" }, "uris" : [ "http://www.mendeley.com/documents/?uuid=b8cfdf3a-81ca-41d9-83f9-e7538227fece" ] } ], "mendeley" : { "formattedCitation" : "(Rip and Kemp 1998)", "plainTextFormattedCitation" : "(Rip and Kemp 1998)", "previouslyFormattedCitation" : "(Rip and Kemp 1998)" }, "properties" : { "noteIndex" : 0 }, "schema" : "https://github.com/citation-style-language/schema/raw/master/csl-citation.json" }</w:instrText>
      </w:r>
      <w:r w:rsidR="004350E8" w:rsidRPr="00AC671E">
        <w:rPr>
          <w:rFonts w:ascii="Times New Roman" w:hAnsi="Times New Roman" w:cs="Times New Roman"/>
          <w:color w:val="000000" w:themeColor="text1"/>
          <w:lang w:val="en-GB"/>
        </w:rPr>
        <w:fldChar w:fldCharType="separate"/>
      </w:r>
      <w:r w:rsidR="004350E8" w:rsidRPr="00AC671E">
        <w:rPr>
          <w:rFonts w:ascii="Times New Roman" w:hAnsi="Times New Roman" w:cs="Times New Roman"/>
          <w:noProof/>
          <w:color w:val="000000" w:themeColor="text1"/>
          <w:lang w:val="en-GB"/>
        </w:rPr>
        <w:t>(Rip and Kemp 1998)</w:t>
      </w:r>
      <w:r w:rsidR="004350E8" w:rsidRPr="00AC671E">
        <w:rPr>
          <w:rFonts w:ascii="Times New Roman" w:hAnsi="Times New Roman" w:cs="Times New Roman"/>
          <w:color w:val="000000" w:themeColor="text1"/>
          <w:lang w:val="en-GB"/>
        </w:rPr>
        <w:fldChar w:fldCharType="end"/>
      </w:r>
      <w:r w:rsidR="004350E8" w:rsidRPr="00AC671E">
        <w:rPr>
          <w:rFonts w:ascii="Times New Roman" w:hAnsi="Times New Roman" w:cs="Times New Roman"/>
          <w:color w:val="000000" w:themeColor="text1"/>
          <w:lang w:val="en-GB"/>
        </w:rPr>
        <w:t xml:space="preserve">. Together these socio-technical configurations fulfil core societal functions such as </w:t>
      </w:r>
      <w:r w:rsidR="00255F32" w:rsidRPr="00AC671E">
        <w:rPr>
          <w:rFonts w:ascii="Times New Roman" w:hAnsi="Times New Roman" w:cs="Times New Roman"/>
          <w:color w:val="000000" w:themeColor="text1"/>
          <w:lang w:val="en-GB"/>
        </w:rPr>
        <w:t>mobility</w:t>
      </w:r>
      <w:r w:rsidR="004350E8" w:rsidRPr="00AC671E">
        <w:rPr>
          <w:rFonts w:ascii="Times New Roman" w:hAnsi="Times New Roman" w:cs="Times New Roman"/>
          <w:color w:val="000000" w:themeColor="text1"/>
          <w:lang w:val="en-GB"/>
        </w:rPr>
        <w:t xml:space="preserve">, energy, housing and </w:t>
      </w:r>
      <w:r w:rsidR="00255F32" w:rsidRPr="00AC671E">
        <w:rPr>
          <w:rFonts w:ascii="Times New Roman" w:hAnsi="Times New Roman" w:cs="Times New Roman"/>
          <w:color w:val="000000" w:themeColor="text1"/>
          <w:lang w:val="en-GB"/>
        </w:rPr>
        <w:t>health</w:t>
      </w:r>
      <w:r w:rsidR="004350E8" w:rsidRPr="00AC671E">
        <w:rPr>
          <w:rFonts w:ascii="Times New Roman" w:hAnsi="Times New Roman" w:cs="Times New Roman"/>
          <w:color w:val="000000" w:themeColor="text1"/>
          <w:lang w:val="en-GB"/>
        </w:rPr>
        <w:t xml:space="preserve">. Coordination and interaction of individual elements create stability and </w:t>
      </w:r>
      <w:r w:rsidR="004350E8" w:rsidRPr="00AC671E">
        <w:rPr>
          <w:rFonts w:ascii="Times New Roman" w:hAnsi="Times New Roman" w:cs="Times New Roman"/>
          <w:lang w:val="en-GB"/>
        </w:rPr>
        <w:t>lock socio-technical systems into to particular technological trajectories</w:t>
      </w:r>
      <w:r w:rsidR="004350E8" w:rsidRPr="00AC671E">
        <w:rPr>
          <w:rFonts w:ascii="Times New Roman" w:hAnsi="Times New Roman" w:cs="Times New Roman"/>
          <w:color w:val="000000" w:themeColor="text1"/>
          <w:lang w:val="en-GB"/>
        </w:rPr>
        <w:t xml:space="preserve"> </w:t>
      </w:r>
      <w:r w:rsidR="004350E8" w:rsidRPr="00AC671E">
        <w:rPr>
          <w:rFonts w:ascii="Times New Roman" w:hAnsi="Times New Roman" w:cs="Times New Roman"/>
          <w:color w:val="000000" w:themeColor="text1"/>
          <w:lang w:val="en-GB"/>
        </w:rPr>
        <w:fldChar w:fldCharType="begin" w:fldLock="1"/>
      </w:r>
      <w:r w:rsidR="004350E8" w:rsidRPr="00AC671E">
        <w:rPr>
          <w:rFonts w:ascii="Times New Roman" w:hAnsi="Times New Roman" w:cs="Times New Roman"/>
          <w:color w:val="000000" w:themeColor="text1"/>
          <w:lang w:val="en-GB"/>
        </w:rPr>
        <w:instrText>ADDIN CSL_CITATION { "citationItems" : [ { "id" : "ITEM-1", "itemData" : { "DOI" : "10.1016/S0048-7333(02)00062-8", "ISSN" : "00487333", "author" : [ { "dropping-particle" : "", "family" : "Geels", "given" : "Frank W.", "non-dropping-particle" : "", "parse-names" : false, "suffix" : "" } ], "container-title" : "Research Policy", "id" : "ITEM-1", "issue" : "8-9", "issued" : { "date-parts" : [ [ "2002", "12" ] ] }, "page" : "1257-1274", "title" : "Technological transitions as evolutionary reconfiguration processes: A multi-level perspective and a case-study", "type" : "article-journal", "volume" : "31" }, "uris" : [ "http://www.mendeley.com/documents/?uuid=bdc86aee-b19c-4eec-9df2-1815897e9d74" ] } ], "mendeley" : { "formattedCitation" : "(Geels 2002)", "plainTextFormattedCitation" : "(Geels 2002)", "previouslyFormattedCitation" : "(Geels 2002)" }, "properties" : { "noteIndex" : 0 }, "schema" : "https://github.com/citation-style-language/schema/raw/master/csl-citation.json" }</w:instrText>
      </w:r>
      <w:r w:rsidR="004350E8" w:rsidRPr="00AC671E">
        <w:rPr>
          <w:rFonts w:ascii="Times New Roman" w:hAnsi="Times New Roman" w:cs="Times New Roman"/>
          <w:color w:val="000000" w:themeColor="text1"/>
          <w:lang w:val="en-GB"/>
        </w:rPr>
        <w:fldChar w:fldCharType="separate"/>
      </w:r>
      <w:r w:rsidR="004350E8" w:rsidRPr="00AC671E">
        <w:rPr>
          <w:rFonts w:ascii="Times New Roman" w:hAnsi="Times New Roman" w:cs="Times New Roman"/>
          <w:noProof/>
          <w:color w:val="000000" w:themeColor="text1"/>
          <w:lang w:val="en-GB"/>
        </w:rPr>
        <w:t>(Geels 2002)</w:t>
      </w:r>
      <w:r w:rsidR="004350E8" w:rsidRPr="00AC671E">
        <w:rPr>
          <w:rFonts w:ascii="Times New Roman" w:hAnsi="Times New Roman" w:cs="Times New Roman"/>
          <w:color w:val="000000" w:themeColor="text1"/>
          <w:lang w:val="en-GB"/>
        </w:rPr>
        <w:fldChar w:fldCharType="end"/>
      </w:r>
      <w:r w:rsidR="004350E8" w:rsidRPr="00AC671E">
        <w:rPr>
          <w:rFonts w:ascii="Times New Roman" w:hAnsi="Times New Roman" w:cs="Times New Roman"/>
          <w:lang w:val="en-GB"/>
        </w:rPr>
        <w:t xml:space="preserve">. Hence system innovation implies that to change these trajectories both technology and the socio-technical system in which it is produced change through the process of co-evolution and mutual adaptation. </w:t>
      </w:r>
      <w:r w:rsidR="004350E8" w:rsidRPr="00AC671E">
        <w:rPr>
          <w:rFonts w:ascii="Times New Roman" w:hAnsi="Times New Roman" w:cs="Times New Roman"/>
          <w:color w:val="000000" w:themeColor="text1"/>
          <w:lang w:val="en-GB"/>
        </w:rPr>
        <w:t xml:space="preserve">System innovation thus indicates the </w:t>
      </w:r>
      <w:r w:rsidR="004350E8" w:rsidRPr="00AC671E">
        <w:rPr>
          <w:rFonts w:ascii="Times New Roman" w:hAnsi="Times New Roman" w:cs="Times New Roman"/>
          <w:lang w:val="en-GB"/>
        </w:rPr>
        <w:t xml:space="preserve">possibility of actively influencing and steering socio-technical systems in desired directions through </w:t>
      </w:r>
      <w:r w:rsidR="004350E8" w:rsidRPr="00AC671E">
        <w:rPr>
          <w:rFonts w:ascii="Times New Roman" w:hAnsi="Times New Roman" w:cs="Times New Roman"/>
          <w:color w:val="000000" w:themeColor="text1"/>
          <w:lang w:val="en-GB"/>
        </w:rPr>
        <w:t xml:space="preserve">the </w:t>
      </w:r>
      <w:r w:rsidR="004350E8" w:rsidRPr="00AC671E">
        <w:rPr>
          <w:rFonts w:ascii="Times New Roman" w:hAnsi="Times New Roman" w:cs="Times New Roman"/>
          <w:lang w:val="en-GB"/>
        </w:rPr>
        <w:t xml:space="preserve">horizontal policy approach of mobilising technology, market mechanisms, regulations and social innovations (OECD, 2015). </w:t>
      </w:r>
      <w:r w:rsidR="00255F32" w:rsidRPr="00AC671E">
        <w:rPr>
          <w:rFonts w:ascii="Times New Roman" w:hAnsi="Times New Roman" w:cs="Times New Roman"/>
          <w:lang w:val="en-GB"/>
        </w:rPr>
        <w:t>I</w:t>
      </w:r>
      <w:r w:rsidR="00FE470F" w:rsidRPr="00AC671E">
        <w:rPr>
          <w:rFonts w:ascii="Times New Roman" w:hAnsi="Times New Roman" w:cs="Times New Roman"/>
          <w:lang w:val="en-GB"/>
        </w:rPr>
        <w:t>t is argued that s</w:t>
      </w:r>
      <w:r w:rsidR="00586980" w:rsidRPr="00AC671E">
        <w:rPr>
          <w:rFonts w:ascii="Times New Roman" w:hAnsi="Times New Roman" w:cs="Times New Roman"/>
          <w:lang w:val="en-GB"/>
        </w:rPr>
        <w:t>ystem</w:t>
      </w:r>
      <w:r w:rsidR="009862AF" w:rsidRPr="00AC671E">
        <w:rPr>
          <w:rFonts w:ascii="Times New Roman" w:hAnsi="Times New Roman" w:cs="Times New Roman"/>
          <w:lang w:val="en-GB"/>
        </w:rPr>
        <w:t>s</w:t>
      </w:r>
      <w:r w:rsidR="00586980" w:rsidRPr="00AC671E">
        <w:rPr>
          <w:rFonts w:ascii="Times New Roman" w:hAnsi="Times New Roman" w:cs="Times New Roman"/>
          <w:lang w:val="en-GB"/>
        </w:rPr>
        <w:t xml:space="preserve"> innovation is not just a</w:t>
      </w:r>
      <w:r w:rsidR="00C63A33" w:rsidRPr="00AC671E">
        <w:rPr>
          <w:rFonts w:ascii="Times New Roman" w:hAnsi="Times New Roman" w:cs="Times New Roman"/>
          <w:lang w:val="en-GB"/>
        </w:rPr>
        <w:t xml:space="preserve"> technologic, economic or managerial process, but also a political and cultural process that will require </w:t>
      </w:r>
      <w:r w:rsidR="002A09D2" w:rsidRPr="00AC671E">
        <w:rPr>
          <w:rFonts w:ascii="Times New Roman" w:hAnsi="Times New Roman" w:cs="Times New Roman"/>
          <w:lang w:val="en-GB"/>
        </w:rPr>
        <w:t xml:space="preserve">not just leadership but also </w:t>
      </w:r>
      <w:r w:rsidR="00C63A33" w:rsidRPr="00AC671E">
        <w:rPr>
          <w:rFonts w:ascii="Times New Roman" w:hAnsi="Times New Roman" w:cs="Times New Roman"/>
          <w:lang w:val="en-GB"/>
        </w:rPr>
        <w:t>inclusiveness and</w:t>
      </w:r>
      <w:r w:rsidR="002A09D2" w:rsidRPr="00AC671E">
        <w:rPr>
          <w:rFonts w:ascii="Times New Roman" w:hAnsi="Times New Roman" w:cs="Times New Roman"/>
          <w:lang w:val="en-GB"/>
        </w:rPr>
        <w:t xml:space="preserve"> a shared societal vision to drive it (OECD, 2015).</w:t>
      </w:r>
      <w:r w:rsidR="00E540E8" w:rsidRPr="00AC671E">
        <w:rPr>
          <w:rFonts w:ascii="Times New Roman" w:hAnsi="Times New Roman" w:cs="Times New Roman"/>
          <w:lang w:val="en-GB"/>
        </w:rPr>
        <w:t xml:space="preserve"> This group </w:t>
      </w:r>
      <w:r w:rsidR="009862AF" w:rsidRPr="00AC671E">
        <w:rPr>
          <w:rFonts w:ascii="Times New Roman" w:hAnsi="Times New Roman" w:cs="Times New Roman"/>
          <w:lang w:val="en-GB"/>
        </w:rPr>
        <w:t xml:space="preserve">therefore </w:t>
      </w:r>
      <w:r w:rsidR="00E540E8" w:rsidRPr="00AC671E">
        <w:rPr>
          <w:rFonts w:ascii="Times New Roman" w:hAnsi="Times New Roman" w:cs="Times New Roman"/>
          <w:lang w:val="en-GB"/>
        </w:rPr>
        <w:t>gives a much more prominent position to civil society, in addition to academia, industry and government.</w:t>
      </w:r>
      <w:r w:rsidR="00C63A33" w:rsidRPr="00AC671E">
        <w:rPr>
          <w:rFonts w:ascii="Times New Roman" w:hAnsi="Times New Roman" w:cs="Times New Roman"/>
          <w:lang w:val="en-GB"/>
        </w:rPr>
        <w:t xml:space="preserve"> </w:t>
      </w:r>
    </w:p>
    <w:p w14:paraId="1DE34AFF" w14:textId="0767A930" w:rsidR="00EA4AE1" w:rsidRPr="00AC671E" w:rsidRDefault="00255F32" w:rsidP="00EA3575">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r w:rsidR="00EA3575" w:rsidRPr="00AC671E">
        <w:rPr>
          <w:rFonts w:ascii="Times New Roman" w:hAnsi="Times New Roman" w:cs="Times New Roman"/>
          <w:lang w:val="en-GB"/>
        </w:rPr>
        <w:t xml:space="preserve">We argue that the appeal of the socio-technical model is that </w:t>
      </w:r>
      <w:r w:rsidR="004C38AE">
        <w:rPr>
          <w:rFonts w:ascii="Times New Roman" w:hAnsi="Times New Roman" w:cs="Times New Roman"/>
          <w:lang w:val="en-GB"/>
        </w:rPr>
        <w:t>it</w:t>
      </w:r>
      <w:r w:rsidR="004C38AE" w:rsidRPr="00AC671E">
        <w:rPr>
          <w:rFonts w:ascii="Times New Roman" w:hAnsi="Times New Roman" w:cs="Times New Roman"/>
          <w:lang w:val="en-GB"/>
        </w:rPr>
        <w:t xml:space="preserve"> </w:t>
      </w:r>
      <w:r w:rsidR="00EA3575" w:rsidRPr="00AC671E">
        <w:rPr>
          <w:rFonts w:ascii="Times New Roman" w:hAnsi="Times New Roman" w:cs="Times New Roman"/>
          <w:lang w:val="en-GB"/>
        </w:rPr>
        <w:t>present</w:t>
      </w:r>
      <w:r w:rsidR="004C38AE">
        <w:rPr>
          <w:rFonts w:ascii="Times New Roman" w:hAnsi="Times New Roman" w:cs="Times New Roman"/>
          <w:lang w:val="en-GB"/>
        </w:rPr>
        <w:t>s</w:t>
      </w:r>
      <w:r w:rsidR="00EA3575" w:rsidRPr="00AC671E">
        <w:rPr>
          <w:rFonts w:ascii="Times New Roman" w:hAnsi="Times New Roman" w:cs="Times New Roman"/>
          <w:lang w:val="en-GB"/>
        </w:rPr>
        <w:t xml:space="preserve"> something that is not only in between, but actually bridging the two extremes. It offers insights that go beyond focussing on </w:t>
      </w:r>
      <w:r w:rsidRPr="00AC671E">
        <w:rPr>
          <w:rFonts w:ascii="Times New Roman" w:hAnsi="Times New Roman" w:cs="Times New Roman"/>
          <w:i/>
          <w:lang w:val="en-GB"/>
        </w:rPr>
        <w:t xml:space="preserve">and </w:t>
      </w:r>
      <w:r w:rsidR="00EA3575" w:rsidRPr="00AC671E">
        <w:rPr>
          <w:rFonts w:ascii="Times New Roman" w:hAnsi="Times New Roman" w:cs="Times New Roman"/>
          <w:lang w:val="en-GB"/>
        </w:rPr>
        <w:t xml:space="preserve">technology </w:t>
      </w:r>
      <w:r w:rsidRPr="00AC671E">
        <w:rPr>
          <w:rFonts w:ascii="Times New Roman" w:hAnsi="Times New Roman" w:cs="Times New Roman"/>
          <w:i/>
          <w:lang w:val="en-GB"/>
        </w:rPr>
        <w:t xml:space="preserve">and </w:t>
      </w:r>
      <w:r w:rsidR="00EA3575" w:rsidRPr="00AC671E">
        <w:rPr>
          <w:rFonts w:ascii="Times New Roman" w:hAnsi="Times New Roman" w:cs="Times New Roman"/>
          <w:lang w:val="en-GB"/>
        </w:rPr>
        <w:t xml:space="preserve">social changes by emphasising the social construction of </w:t>
      </w:r>
      <w:r w:rsidRPr="00AC671E">
        <w:rPr>
          <w:rFonts w:ascii="Times New Roman" w:hAnsi="Times New Roman" w:cs="Times New Roman"/>
          <w:lang w:val="en-GB"/>
        </w:rPr>
        <w:t xml:space="preserve">both </w:t>
      </w:r>
      <w:r w:rsidR="00EA3575" w:rsidRPr="00AC671E">
        <w:rPr>
          <w:rFonts w:ascii="Times New Roman" w:hAnsi="Times New Roman" w:cs="Times New Roman"/>
          <w:lang w:val="en-GB"/>
        </w:rPr>
        <w:t>technologies</w:t>
      </w:r>
      <w:r w:rsidRPr="00AC671E">
        <w:rPr>
          <w:rFonts w:ascii="Times New Roman" w:hAnsi="Times New Roman" w:cs="Times New Roman"/>
          <w:lang w:val="en-GB"/>
        </w:rPr>
        <w:t xml:space="preserve"> (e.g. Pinch and Bijker</w:t>
      </w:r>
      <w:r w:rsidR="004C38AE">
        <w:rPr>
          <w:rFonts w:ascii="Times New Roman" w:hAnsi="Times New Roman" w:cs="Times New Roman"/>
          <w:lang w:val="en-GB"/>
        </w:rPr>
        <w:t xml:space="preserve"> 1987</w:t>
      </w:r>
      <w:r w:rsidRPr="00AC671E">
        <w:rPr>
          <w:rFonts w:ascii="Times New Roman" w:hAnsi="Times New Roman" w:cs="Times New Roman"/>
          <w:lang w:val="en-GB"/>
        </w:rPr>
        <w:t>)</w:t>
      </w:r>
      <w:r w:rsidR="00EA3575" w:rsidRPr="00AC671E">
        <w:rPr>
          <w:rFonts w:ascii="Times New Roman" w:hAnsi="Times New Roman" w:cs="Times New Roman"/>
          <w:lang w:val="en-GB"/>
        </w:rPr>
        <w:t xml:space="preserve"> and </w:t>
      </w:r>
      <w:r w:rsidR="004C38AE" w:rsidRPr="00AC671E">
        <w:rPr>
          <w:rFonts w:ascii="Times New Roman" w:hAnsi="Times New Roman" w:cs="Times New Roman"/>
          <w:lang w:val="en-GB"/>
        </w:rPr>
        <w:t>entire</w:t>
      </w:r>
      <w:r w:rsidRPr="00AC671E">
        <w:rPr>
          <w:rFonts w:ascii="Times New Roman" w:hAnsi="Times New Roman" w:cs="Times New Roman"/>
          <w:lang w:val="en-GB"/>
        </w:rPr>
        <w:t xml:space="preserve"> socio-technical systems driven by</w:t>
      </w:r>
      <w:r w:rsidR="00EA3575" w:rsidRPr="00AC671E">
        <w:rPr>
          <w:rFonts w:ascii="Times New Roman" w:hAnsi="Times New Roman" w:cs="Times New Roman"/>
          <w:lang w:val="en-GB"/>
        </w:rPr>
        <w:t xml:space="preserve"> co-evolutionary processes between technology and society</w:t>
      </w:r>
      <w:r w:rsidR="004C38AE">
        <w:rPr>
          <w:rFonts w:ascii="Times New Roman" w:hAnsi="Times New Roman" w:cs="Times New Roman"/>
          <w:lang w:val="en-GB"/>
        </w:rPr>
        <w:t xml:space="preserve"> (Kemp et al 1998)</w:t>
      </w:r>
      <w:r w:rsidRPr="00AC671E">
        <w:rPr>
          <w:rFonts w:ascii="Times New Roman" w:hAnsi="Times New Roman" w:cs="Times New Roman"/>
          <w:lang w:val="en-GB"/>
        </w:rPr>
        <w:t>.</w:t>
      </w:r>
      <w:r w:rsidR="00B75BA7" w:rsidRPr="00AC671E">
        <w:rPr>
          <w:rFonts w:ascii="Times New Roman" w:hAnsi="Times New Roman" w:cs="Times New Roman"/>
          <w:lang w:val="en-GB"/>
        </w:rPr>
        <w:t xml:space="preserve"> This conceptualisation helps to bridge the previous identified paradoxes by giving room for both an active role for civil society and an active facilitating and enabling state and emphasi</w:t>
      </w:r>
      <w:r w:rsidR="004C38AE">
        <w:rPr>
          <w:rFonts w:ascii="Times New Roman" w:hAnsi="Times New Roman" w:cs="Times New Roman"/>
          <w:lang w:val="en-GB"/>
        </w:rPr>
        <w:t>si</w:t>
      </w:r>
      <w:r w:rsidR="00B75BA7" w:rsidRPr="00AC671E">
        <w:rPr>
          <w:rFonts w:ascii="Times New Roman" w:hAnsi="Times New Roman" w:cs="Times New Roman"/>
          <w:lang w:val="en-GB"/>
        </w:rPr>
        <w:t xml:space="preserve">ng both the technological and social nature of innovation. Moreover, the socio-technical understanding of innovation is not simply providing additional policy tools addressing the ‘social side’ of innovation next to a more establishes ‘technological innovation’ policy toolbox. Instead, a socio-technical understanding of innovation </w:t>
      </w:r>
      <w:r w:rsidR="00EA3575" w:rsidRPr="00AC671E">
        <w:rPr>
          <w:rFonts w:ascii="Times New Roman" w:hAnsi="Times New Roman" w:cs="Times New Roman"/>
          <w:lang w:val="en-GB"/>
        </w:rPr>
        <w:t xml:space="preserve">also </w:t>
      </w:r>
      <w:r w:rsidR="00B75BA7" w:rsidRPr="00AC671E">
        <w:rPr>
          <w:rFonts w:ascii="Times New Roman" w:hAnsi="Times New Roman" w:cs="Times New Roman"/>
          <w:lang w:val="en-GB"/>
        </w:rPr>
        <w:t xml:space="preserve">offers </w:t>
      </w:r>
      <w:r w:rsidR="00EA3575" w:rsidRPr="00AC671E">
        <w:rPr>
          <w:rFonts w:ascii="Times New Roman" w:hAnsi="Times New Roman" w:cs="Times New Roman"/>
          <w:lang w:val="en-GB"/>
        </w:rPr>
        <w:t xml:space="preserve">concrete policy lessons for conventional innovation policy tools such as cluster policy, R&amp;D support, </w:t>
      </w:r>
      <w:r w:rsidR="004C38AE" w:rsidRPr="00AC671E">
        <w:rPr>
          <w:rFonts w:ascii="Times New Roman" w:hAnsi="Times New Roman" w:cs="Times New Roman"/>
          <w:lang w:val="en-GB"/>
        </w:rPr>
        <w:t>road mapping</w:t>
      </w:r>
      <w:r w:rsidR="00EA3575" w:rsidRPr="00AC671E">
        <w:rPr>
          <w:rFonts w:ascii="Times New Roman" w:hAnsi="Times New Roman" w:cs="Times New Roman"/>
          <w:lang w:val="en-GB"/>
        </w:rPr>
        <w:t>, foresight etc.</w:t>
      </w:r>
      <w:r w:rsidR="00B75BA7" w:rsidRPr="00AC671E">
        <w:rPr>
          <w:rFonts w:ascii="Times New Roman" w:hAnsi="Times New Roman" w:cs="Times New Roman"/>
          <w:lang w:val="en-GB"/>
        </w:rPr>
        <w:t xml:space="preserve"> (OECD, 2016).</w:t>
      </w:r>
    </w:p>
    <w:p w14:paraId="31ACFC96" w14:textId="77777777" w:rsidR="00F9695E" w:rsidRPr="00AC671E" w:rsidRDefault="00F9695E" w:rsidP="00833853">
      <w:pPr>
        <w:spacing w:line="360" w:lineRule="auto"/>
        <w:rPr>
          <w:rFonts w:ascii="Times New Roman" w:hAnsi="Times New Roman" w:cs="Times New Roman"/>
          <w:lang w:val="en-GB"/>
        </w:rPr>
      </w:pPr>
    </w:p>
    <w:p w14:paraId="79C68875" w14:textId="2ED239F4" w:rsidR="00F1475D" w:rsidRPr="00AC671E" w:rsidRDefault="00FE329F" w:rsidP="00A20BC4">
      <w:pPr>
        <w:widowControl w:val="0"/>
        <w:tabs>
          <w:tab w:val="left" w:pos="720"/>
        </w:tabs>
        <w:autoSpaceDE w:val="0"/>
        <w:autoSpaceDN w:val="0"/>
        <w:adjustRightInd w:val="0"/>
        <w:spacing w:line="360" w:lineRule="auto"/>
        <w:jc w:val="center"/>
        <w:rPr>
          <w:rFonts w:ascii="Times New Roman" w:hAnsi="Times New Roman" w:cs="Times New Roman"/>
          <w:b/>
          <w:lang w:val="en-GB"/>
        </w:rPr>
      </w:pPr>
      <w:r>
        <w:rPr>
          <w:rFonts w:ascii="Times New Roman" w:hAnsi="Times New Roman" w:cs="Times New Roman"/>
          <w:b/>
          <w:lang w:val="en-GB"/>
        </w:rPr>
        <w:t>4</w:t>
      </w:r>
      <w:r w:rsidR="00F1475D" w:rsidRPr="00AC671E">
        <w:rPr>
          <w:rFonts w:ascii="Times New Roman" w:hAnsi="Times New Roman" w:cs="Times New Roman"/>
          <w:b/>
          <w:lang w:val="en-GB"/>
        </w:rPr>
        <w:t>. Policy Practice: multi-level, multi-domain and multi-actor</w:t>
      </w:r>
    </w:p>
    <w:p w14:paraId="22034EFB" w14:textId="475C3AAC" w:rsidR="001D0F14" w:rsidRPr="00AC671E" w:rsidRDefault="002B17C2" w:rsidP="00C841C4">
      <w:pPr>
        <w:spacing w:line="360" w:lineRule="auto"/>
        <w:contextualSpacing/>
        <w:jc w:val="both"/>
        <w:rPr>
          <w:rFonts w:ascii="Times New Roman" w:hAnsi="Times New Roman" w:cs="Times New Roman"/>
          <w:lang w:val="en-GB"/>
        </w:rPr>
      </w:pPr>
      <w:r w:rsidRPr="00AC671E">
        <w:rPr>
          <w:rFonts w:ascii="Times New Roman" w:hAnsi="Times New Roman" w:cs="Times New Roman"/>
          <w:lang w:val="en-GB"/>
        </w:rPr>
        <w:t xml:space="preserve">Policy makers have shown an increased interest in innovation. For instance, Perren and Sapsed (2012) show that in the UK there has been a tenfold increase in the use of the term in parliamentary debates between the 1960s and the 2000s. </w:t>
      </w:r>
      <w:r w:rsidR="001D0F14" w:rsidRPr="00AC671E">
        <w:rPr>
          <w:rFonts w:ascii="Times New Roman" w:hAnsi="Times New Roman" w:cs="Times New Roman"/>
          <w:lang w:val="en-GB"/>
        </w:rPr>
        <w:t xml:space="preserve">We argue that over the last decade, </w:t>
      </w:r>
      <w:r w:rsidR="00A33C21">
        <w:rPr>
          <w:rFonts w:ascii="Times New Roman" w:hAnsi="Times New Roman" w:cs="Times New Roman"/>
          <w:lang w:val="en-GB"/>
        </w:rPr>
        <w:t>a</w:t>
      </w:r>
      <w:r w:rsidR="00A33C21" w:rsidRPr="00AC671E">
        <w:rPr>
          <w:rFonts w:ascii="Times New Roman" w:hAnsi="Times New Roman" w:cs="Times New Roman"/>
          <w:lang w:val="en-GB"/>
        </w:rPr>
        <w:t xml:space="preserve"> </w:t>
      </w:r>
      <w:r w:rsidR="001D0F14" w:rsidRPr="00AC671E">
        <w:rPr>
          <w:rFonts w:ascii="Times New Roman" w:hAnsi="Times New Roman" w:cs="Times New Roman"/>
          <w:lang w:val="en-GB"/>
        </w:rPr>
        <w:t xml:space="preserve">growing interest in innovation policy can be </w:t>
      </w:r>
      <w:r w:rsidR="00A33C21">
        <w:rPr>
          <w:rFonts w:ascii="Times New Roman" w:hAnsi="Times New Roman" w:cs="Times New Roman"/>
          <w:lang w:val="en-GB"/>
        </w:rPr>
        <w:t>traced</w:t>
      </w:r>
      <w:r w:rsidR="00A33C21" w:rsidRPr="00AC671E">
        <w:rPr>
          <w:rFonts w:ascii="Times New Roman" w:hAnsi="Times New Roman" w:cs="Times New Roman"/>
          <w:lang w:val="en-GB"/>
        </w:rPr>
        <w:t xml:space="preserve"> </w:t>
      </w:r>
      <w:r w:rsidR="001D0F14" w:rsidRPr="00AC671E">
        <w:rPr>
          <w:rFonts w:ascii="Times New Roman" w:hAnsi="Times New Roman" w:cs="Times New Roman"/>
          <w:lang w:val="en-GB"/>
        </w:rPr>
        <w:t xml:space="preserve">over three dimensions: multi-level, multi-domain and multi-actor. First of all, there </w:t>
      </w:r>
      <w:r w:rsidR="00A33C21">
        <w:rPr>
          <w:rFonts w:ascii="Times New Roman" w:hAnsi="Times New Roman" w:cs="Times New Roman"/>
          <w:lang w:val="en-GB"/>
        </w:rPr>
        <w:t>h</w:t>
      </w:r>
      <w:r w:rsidR="001D0F14" w:rsidRPr="00AC671E">
        <w:rPr>
          <w:rFonts w:ascii="Times New Roman" w:hAnsi="Times New Roman" w:cs="Times New Roman"/>
          <w:lang w:val="en-GB"/>
        </w:rPr>
        <w:t xml:space="preserve">as been both a devolution and evolution of innovation policy from the national level to respectively the regional and international level. Examples are for instance cities and regions with their own innovation strategies such as London, Helsinki, Rotterdam, Berlin and many more. At the other side of the equation, we </w:t>
      </w:r>
      <w:r w:rsidR="00861E17" w:rsidRPr="00AC671E">
        <w:rPr>
          <w:rFonts w:ascii="Times New Roman" w:hAnsi="Times New Roman" w:cs="Times New Roman"/>
          <w:lang w:val="en-GB"/>
        </w:rPr>
        <w:t>observe</w:t>
      </w:r>
      <w:r w:rsidR="001D0F14" w:rsidRPr="00AC671E">
        <w:rPr>
          <w:rFonts w:ascii="Times New Roman" w:hAnsi="Times New Roman" w:cs="Times New Roman"/>
          <w:lang w:val="en-GB"/>
        </w:rPr>
        <w:t xml:space="preserve"> a number of initiatives at the supranational level with ever increasing interest and funding at the European level, and recently announced </w:t>
      </w:r>
      <w:r w:rsidR="00A33C21" w:rsidRPr="00AC671E">
        <w:rPr>
          <w:rFonts w:ascii="Times New Roman" w:hAnsi="Times New Roman" w:cs="Times New Roman"/>
          <w:lang w:val="en-GB"/>
        </w:rPr>
        <w:t>initiatives</w:t>
      </w:r>
      <w:r w:rsidR="001D0F14" w:rsidRPr="00AC671E">
        <w:rPr>
          <w:rFonts w:ascii="Times New Roman" w:hAnsi="Times New Roman" w:cs="Times New Roman"/>
          <w:lang w:val="en-GB"/>
        </w:rPr>
        <w:t xml:space="preserve"> such as </w:t>
      </w:r>
      <w:commentRangeStart w:id="7"/>
      <w:r w:rsidR="001D0F14" w:rsidRPr="00AC671E">
        <w:rPr>
          <w:rFonts w:ascii="Times New Roman" w:hAnsi="Times New Roman" w:cs="Times New Roman"/>
          <w:lang w:val="en-GB"/>
        </w:rPr>
        <w:t>Mission</w:t>
      </w:r>
      <w:commentRangeEnd w:id="7"/>
      <w:r w:rsidR="00A33C21">
        <w:rPr>
          <w:rStyle w:val="CommentReference"/>
        </w:rPr>
        <w:commentReference w:id="7"/>
      </w:r>
      <w:r w:rsidR="001D0F14" w:rsidRPr="00AC671E">
        <w:rPr>
          <w:rFonts w:ascii="Times New Roman" w:hAnsi="Times New Roman" w:cs="Times New Roman"/>
          <w:lang w:val="en-GB"/>
        </w:rPr>
        <w:t xml:space="preserve"> Innovation (Source) and Breakthrough </w:t>
      </w:r>
      <w:r w:rsidR="00A33C21">
        <w:rPr>
          <w:rFonts w:ascii="Times New Roman" w:hAnsi="Times New Roman" w:cs="Times New Roman"/>
          <w:lang w:val="en-GB"/>
        </w:rPr>
        <w:t xml:space="preserve">Innovation </w:t>
      </w:r>
      <w:r w:rsidR="001D0F14" w:rsidRPr="00AC671E">
        <w:rPr>
          <w:rFonts w:ascii="Times New Roman" w:hAnsi="Times New Roman" w:cs="Times New Roman"/>
          <w:lang w:val="en-GB"/>
        </w:rPr>
        <w:t xml:space="preserve">(Source). Interestingly, there are also </w:t>
      </w:r>
      <w:r w:rsidR="00861E17" w:rsidRPr="00AC671E">
        <w:rPr>
          <w:rFonts w:ascii="Times New Roman" w:hAnsi="Times New Roman" w:cs="Times New Roman"/>
          <w:lang w:val="en-GB"/>
        </w:rPr>
        <w:t>initiatives</w:t>
      </w:r>
      <w:r w:rsidR="001D0F14" w:rsidRPr="00AC671E">
        <w:rPr>
          <w:rFonts w:ascii="Times New Roman" w:hAnsi="Times New Roman" w:cs="Times New Roman"/>
          <w:lang w:val="en-GB"/>
        </w:rPr>
        <w:t xml:space="preserve"> that combine the two with the </w:t>
      </w:r>
      <w:r w:rsidR="00861E17" w:rsidRPr="00AC671E">
        <w:rPr>
          <w:rFonts w:ascii="Times New Roman" w:hAnsi="Times New Roman" w:cs="Times New Roman"/>
          <w:lang w:val="en-GB"/>
        </w:rPr>
        <w:t xml:space="preserve">Global </w:t>
      </w:r>
      <w:r w:rsidRPr="00AC671E">
        <w:rPr>
          <w:rFonts w:ascii="Times New Roman" w:hAnsi="Times New Roman" w:cs="Times New Roman"/>
          <w:lang w:val="en-GB"/>
        </w:rPr>
        <w:t>C</w:t>
      </w:r>
      <w:r w:rsidR="001D0F14" w:rsidRPr="00AC671E">
        <w:rPr>
          <w:rFonts w:ascii="Times New Roman" w:hAnsi="Times New Roman" w:cs="Times New Roman"/>
          <w:lang w:val="en-GB"/>
        </w:rPr>
        <w:t xml:space="preserve">ompact </w:t>
      </w:r>
      <w:r w:rsidR="00861E17" w:rsidRPr="00AC671E">
        <w:rPr>
          <w:rFonts w:ascii="Times New Roman" w:hAnsi="Times New Roman" w:cs="Times New Roman"/>
          <w:lang w:val="en-GB"/>
        </w:rPr>
        <w:t xml:space="preserve">and the </w:t>
      </w:r>
      <w:r w:rsidRPr="00AC671E">
        <w:rPr>
          <w:rFonts w:ascii="Times New Roman" w:hAnsi="Times New Roman" w:cs="Times New Roman"/>
          <w:lang w:val="en-GB"/>
        </w:rPr>
        <w:t>C</w:t>
      </w:r>
      <w:r w:rsidR="00861E17" w:rsidRPr="00AC671E">
        <w:rPr>
          <w:rFonts w:ascii="Times New Roman" w:hAnsi="Times New Roman" w:cs="Times New Roman"/>
          <w:lang w:val="en-GB"/>
        </w:rPr>
        <w:t xml:space="preserve">ovenant of </w:t>
      </w:r>
      <w:r w:rsidRPr="00AC671E">
        <w:rPr>
          <w:rFonts w:ascii="Times New Roman" w:hAnsi="Times New Roman" w:cs="Times New Roman"/>
          <w:lang w:val="en-GB"/>
        </w:rPr>
        <w:t>M</w:t>
      </w:r>
      <w:r w:rsidR="00861E17" w:rsidRPr="00AC671E">
        <w:rPr>
          <w:rFonts w:ascii="Times New Roman" w:hAnsi="Times New Roman" w:cs="Times New Roman"/>
          <w:lang w:val="en-GB"/>
        </w:rPr>
        <w:t>ayors who recently merged to become the Glob</w:t>
      </w:r>
      <w:r w:rsidR="00085069">
        <w:rPr>
          <w:rFonts w:ascii="Times New Roman" w:hAnsi="Times New Roman" w:cs="Times New Roman"/>
          <w:lang w:val="en-GB"/>
        </w:rPr>
        <w:t>al Covenent, representing over 7</w:t>
      </w:r>
      <w:r w:rsidR="00861E17" w:rsidRPr="00AC671E">
        <w:rPr>
          <w:rFonts w:ascii="Times New Roman" w:hAnsi="Times New Roman" w:cs="Times New Roman"/>
          <w:lang w:val="en-GB"/>
        </w:rPr>
        <w:t xml:space="preserve">000 cities that together want to address climate change and have a big emphasis on innovation (source). </w:t>
      </w:r>
    </w:p>
    <w:p w14:paraId="79162C59" w14:textId="33B7F985" w:rsidR="00861E17" w:rsidRPr="00AC671E" w:rsidRDefault="00861E17"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t xml:space="preserve">Secondly, innovation policy is becoming multi-domain, </w:t>
      </w:r>
      <w:r w:rsidR="002B17C2" w:rsidRPr="00AC671E">
        <w:rPr>
          <w:rFonts w:ascii="Times New Roman" w:hAnsi="Times New Roman" w:cs="Times New Roman"/>
          <w:lang w:val="en-GB"/>
        </w:rPr>
        <w:t>explicitly</w:t>
      </w:r>
      <w:r w:rsidRPr="00AC671E">
        <w:rPr>
          <w:rFonts w:ascii="Times New Roman" w:hAnsi="Times New Roman" w:cs="Times New Roman"/>
          <w:lang w:val="en-GB"/>
        </w:rPr>
        <w:t xml:space="preserve"> entering domains such as agriculture, health and energy. This is extensively documented by the OECD (source) </w:t>
      </w:r>
      <w:r w:rsidR="002B17C2" w:rsidRPr="00AC671E">
        <w:rPr>
          <w:rFonts w:ascii="Times New Roman" w:hAnsi="Times New Roman" w:cs="Times New Roman"/>
          <w:lang w:val="en-GB"/>
        </w:rPr>
        <w:t xml:space="preserve">and the European Commission (EC, 2002) </w:t>
      </w:r>
      <w:r w:rsidRPr="00AC671E">
        <w:rPr>
          <w:rFonts w:ascii="Times New Roman" w:hAnsi="Times New Roman" w:cs="Times New Roman"/>
          <w:lang w:val="en-GB"/>
        </w:rPr>
        <w:t xml:space="preserve">and can also be observed </w:t>
      </w:r>
      <w:r w:rsidR="00A33C21">
        <w:rPr>
          <w:rFonts w:ascii="Times New Roman" w:hAnsi="Times New Roman" w:cs="Times New Roman"/>
          <w:lang w:val="en-GB"/>
        </w:rPr>
        <w:t>at</w:t>
      </w:r>
      <w:r w:rsidR="00A33C21" w:rsidRPr="00AC671E">
        <w:rPr>
          <w:rFonts w:ascii="Times New Roman" w:hAnsi="Times New Roman" w:cs="Times New Roman"/>
          <w:lang w:val="en-GB"/>
        </w:rPr>
        <w:t xml:space="preserve"> </w:t>
      </w:r>
      <w:r w:rsidRPr="00AC671E">
        <w:rPr>
          <w:rFonts w:ascii="Times New Roman" w:hAnsi="Times New Roman" w:cs="Times New Roman"/>
          <w:lang w:val="en-GB"/>
        </w:rPr>
        <w:t xml:space="preserve">the EU </w:t>
      </w:r>
      <w:r w:rsidR="002B17C2" w:rsidRPr="00AC671E">
        <w:rPr>
          <w:rFonts w:ascii="Times New Roman" w:hAnsi="Times New Roman" w:cs="Times New Roman"/>
          <w:lang w:val="en-GB"/>
        </w:rPr>
        <w:t xml:space="preserve">policy </w:t>
      </w:r>
      <w:r w:rsidRPr="00AC671E">
        <w:rPr>
          <w:rFonts w:ascii="Times New Roman" w:hAnsi="Times New Roman" w:cs="Times New Roman"/>
          <w:lang w:val="en-GB"/>
        </w:rPr>
        <w:t xml:space="preserve">level were Research and Innovation is a topic no longer </w:t>
      </w:r>
      <w:r w:rsidR="002B17C2" w:rsidRPr="00AC671E">
        <w:rPr>
          <w:rFonts w:ascii="Times New Roman" w:hAnsi="Times New Roman" w:cs="Times New Roman"/>
          <w:lang w:val="en-GB"/>
        </w:rPr>
        <w:t>solely</w:t>
      </w:r>
      <w:r w:rsidRPr="00AC671E">
        <w:rPr>
          <w:rFonts w:ascii="Times New Roman" w:hAnsi="Times New Roman" w:cs="Times New Roman"/>
          <w:lang w:val="en-GB"/>
        </w:rPr>
        <w:t xml:space="preserve"> addressed by its respective </w:t>
      </w:r>
      <w:r w:rsidR="00354787">
        <w:rPr>
          <w:rFonts w:ascii="Times New Roman" w:hAnsi="Times New Roman" w:cs="Times New Roman"/>
          <w:lang w:val="en-GB"/>
        </w:rPr>
        <w:t>Directorate General</w:t>
      </w:r>
      <w:r w:rsidRPr="00AC671E">
        <w:rPr>
          <w:rFonts w:ascii="Times New Roman" w:hAnsi="Times New Roman" w:cs="Times New Roman"/>
          <w:lang w:val="en-GB"/>
        </w:rPr>
        <w:t>, with independent strategies being formulated by other DG’s such as energy (source) and mobility (source). Thirdly, innovation policy is becoming multi-actor being a central objective to academia, business and government and more recently many NGO’s join</w:t>
      </w:r>
      <w:r w:rsidR="002B17C2" w:rsidRPr="00AC671E">
        <w:rPr>
          <w:rFonts w:ascii="Times New Roman" w:hAnsi="Times New Roman" w:cs="Times New Roman"/>
          <w:lang w:val="en-GB"/>
        </w:rPr>
        <w:t>in</w:t>
      </w:r>
      <w:r w:rsidRPr="00AC671E">
        <w:rPr>
          <w:rFonts w:ascii="Times New Roman" w:hAnsi="Times New Roman" w:cs="Times New Roman"/>
          <w:lang w:val="en-GB"/>
        </w:rPr>
        <w:t xml:space="preserve">g the club formulating their own innovation strategies such as Oxfam, WWF, Friends of the Earth </w:t>
      </w:r>
    </w:p>
    <w:p w14:paraId="506DDF52" w14:textId="03B73CC4" w:rsidR="00F1475D" w:rsidRPr="00AC671E" w:rsidRDefault="00F1475D"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noProof/>
          <w:lang w:val="en-GB" w:eastAsia="en-GB"/>
        </w:rPr>
        <w:drawing>
          <wp:inline distT="0" distB="0" distL="0" distR="0" wp14:anchorId="27A2CE7F" wp14:editId="2BD8A6D2">
            <wp:extent cx="4608512" cy="4430999"/>
            <wp:effectExtent l="0" t="0" r="190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608512" cy="4430999"/>
                    </a:xfrm>
                    <a:prstGeom prst="rect">
                      <a:avLst/>
                    </a:prstGeom>
                  </pic:spPr>
                </pic:pic>
              </a:graphicData>
            </a:graphic>
          </wp:inline>
        </w:drawing>
      </w:r>
    </w:p>
    <w:p w14:paraId="221D3F82" w14:textId="77777777" w:rsidR="00F1475D" w:rsidRPr="00AC671E" w:rsidRDefault="00F1475D"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ab/>
      </w:r>
    </w:p>
    <w:p w14:paraId="571A1539" w14:textId="2D61A86C" w:rsidR="00F1475D" w:rsidRPr="00AC671E" w:rsidRDefault="00FE329F" w:rsidP="00F1475D">
      <w:pPr>
        <w:widowControl w:val="0"/>
        <w:tabs>
          <w:tab w:val="left" w:pos="720"/>
        </w:tabs>
        <w:autoSpaceDE w:val="0"/>
        <w:autoSpaceDN w:val="0"/>
        <w:adjustRightInd w:val="0"/>
        <w:spacing w:line="360" w:lineRule="auto"/>
        <w:jc w:val="both"/>
        <w:rPr>
          <w:b/>
          <w:lang w:val="en-GB"/>
        </w:rPr>
      </w:pPr>
      <w:r>
        <w:rPr>
          <w:rFonts w:ascii="Times New Roman" w:hAnsi="Times New Roman" w:cs="Times New Roman"/>
          <w:b/>
          <w:lang w:val="en-GB"/>
        </w:rPr>
        <w:t>4</w:t>
      </w:r>
      <w:r w:rsidR="00F1475D" w:rsidRPr="00AC671E">
        <w:rPr>
          <w:rFonts w:ascii="Times New Roman" w:hAnsi="Times New Roman" w:cs="Times New Roman"/>
          <w:b/>
          <w:lang w:val="en-GB"/>
        </w:rPr>
        <w:t xml:space="preserve">.1 </w:t>
      </w:r>
      <w:r w:rsidR="00F1475D" w:rsidRPr="00AC671E">
        <w:rPr>
          <w:b/>
          <w:lang w:val="en-GB"/>
        </w:rPr>
        <w:t>I</w:t>
      </w:r>
      <w:r w:rsidR="00A33C21">
        <w:rPr>
          <w:b/>
          <w:lang w:val="en-GB"/>
        </w:rPr>
        <w:t xml:space="preserve">nternational </w:t>
      </w:r>
      <w:r w:rsidR="00354787" w:rsidRPr="00AC671E">
        <w:rPr>
          <w:b/>
          <w:lang w:val="en-GB"/>
        </w:rPr>
        <w:t>initiatives</w:t>
      </w:r>
      <w:r w:rsidR="00F1475D" w:rsidRPr="00AC671E">
        <w:rPr>
          <w:b/>
          <w:lang w:val="en-GB"/>
        </w:rPr>
        <w:t xml:space="preserve"> on the intersection of climate action and innovation on a global scale</w:t>
      </w:r>
    </w:p>
    <w:p w14:paraId="4C6DE427" w14:textId="758832FD" w:rsidR="00C030AB" w:rsidRDefault="00C841C4"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sidRPr="00AC671E">
        <w:rPr>
          <w:rFonts w:ascii="Times New Roman" w:hAnsi="Times New Roman" w:cs="Times New Roman"/>
          <w:lang w:val="en-GB"/>
        </w:rPr>
        <w:t xml:space="preserve">The empirical part of this paper focuses on a </w:t>
      </w:r>
      <w:r w:rsidR="00085069">
        <w:rPr>
          <w:rFonts w:ascii="Times New Roman" w:hAnsi="Times New Roman" w:cs="Times New Roman"/>
          <w:lang w:val="en-GB"/>
        </w:rPr>
        <w:t>number of above mentioned</w:t>
      </w:r>
      <w:r w:rsidRPr="00AC671E">
        <w:rPr>
          <w:rFonts w:ascii="Times New Roman" w:hAnsi="Times New Roman" w:cs="Times New Roman"/>
          <w:lang w:val="en-GB"/>
        </w:rPr>
        <w:t xml:space="preserve"> recently announced initiatives on the intersection of climate action and innovation policy.</w:t>
      </w:r>
      <w:r w:rsidR="00AC671E" w:rsidRPr="00AC671E">
        <w:rPr>
          <w:rFonts w:ascii="Times New Roman" w:hAnsi="Times New Roman" w:cs="Times New Roman"/>
          <w:lang w:val="en-GB"/>
        </w:rPr>
        <w:t xml:space="preserve"> </w:t>
      </w:r>
      <w:r w:rsidRPr="00AC671E">
        <w:rPr>
          <w:rFonts w:ascii="Times New Roman" w:hAnsi="Times New Roman" w:cs="Times New Roman"/>
          <w:lang w:val="en-GB"/>
        </w:rPr>
        <w:t xml:space="preserve">In figure x, these are initiatives consisting any type of actors operating at the </w:t>
      </w:r>
      <w:r w:rsidR="00A33C21">
        <w:rPr>
          <w:rFonts w:ascii="Times New Roman" w:hAnsi="Times New Roman" w:cs="Times New Roman"/>
          <w:lang w:val="en-GB"/>
        </w:rPr>
        <w:t>international</w:t>
      </w:r>
      <w:r w:rsidR="00A33C21" w:rsidRPr="00AC671E">
        <w:rPr>
          <w:rFonts w:ascii="Times New Roman" w:hAnsi="Times New Roman" w:cs="Times New Roman"/>
          <w:lang w:val="en-GB"/>
        </w:rPr>
        <w:t xml:space="preserve"> </w:t>
      </w:r>
      <w:r w:rsidRPr="00AC671E">
        <w:rPr>
          <w:rFonts w:ascii="Times New Roman" w:hAnsi="Times New Roman" w:cs="Times New Roman"/>
          <w:lang w:val="en-GB"/>
        </w:rPr>
        <w:t>level and covering the domains of energy and/or environment. The reason we focus on these initiatives is because we ascribe to the idea that the nature and complexity of climate change demands a coordinated and global policy response to accelerate the pace and scale of innovation in environmentally sound technologies</w:t>
      </w:r>
      <w:r w:rsidR="00582114" w:rsidRPr="00AC671E">
        <w:rPr>
          <w:rFonts w:ascii="Times New Roman" w:hAnsi="Times New Roman" w:cs="Times New Roman"/>
          <w:lang w:val="en-GB"/>
        </w:rPr>
        <w:t>, services and practices.</w:t>
      </w:r>
      <w:r w:rsidR="00AC671E" w:rsidRPr="00AC671E">
        <w:rPr>
          <w:rFonts w:ascii="Times New Roman" w:hAnsi="Times New Roman" w:cs="Times New Roman"/>
          <w:lang w:val="en-GB"/>
        </w:rPr>
        <w:t xml:space="preserve"> </w:t>
      </w:r>
    </w:p>
    <w:p w14:paraId="1EAD11FD" w14:textId="24BF436B" w:rsidR="00F1475D" w:rsidRPr="00A33C21" w:rsidRDefault="00C030AB"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ab/>
      </w:r>
      <w:r w:rsidRPr="00AC671E">
        <w:rPr>
          <w:rFonts w:ascii="Times New Roman" w:hAnsi="Times New Roman" w:cs="Times New Roman"/>
          <w:lang w:val="en-GB"/>
        </w:rPr>
        <w:t>Nonetheless</w:t>
      </w:r>
      <w:r w:rsidR="00AC671E" w:rsidRPr="00AC671E">
        <w:rPr>
          <w:rFonts w:ascii="Times New Roman" w:hAnsi="Times New Roman" w:cs="Times New Roman"/>
          <w:lang w:val="en-GB"/>
        </w:rPr>
        <w:t>, we observe a paradox in the sense that the broad socio-technical model of innovation advocated in the first part of this paper is usually conceptualised in a situated or place-based</w:t>
      </w:r>
      <w:r w:rsidR="00AC671E">
        <w:rPr>
          <w:rFonts w:ascii="Times New Roman" w:hAnsi="Times New Roman" w:cs="Times New Roman"/>
          <w:lang w:val="en-GB"/>
        </w:rPr>
        <w:t xml:space="preserve"> setting and is therefore</w:t>
      </w:r>
      <w:r w:rsidR="00AC671E" w:rsidRPr="00AC671E">
        <w:rPr>
          <w:rFonts w:ascii="Times New Roman" w:hAnsi="Times New Roman" w:cs="Times New Roman"/>
          <w:lang w:val="en-GB"/>
        </w:rPr>
        <w:t xml:space="preserve"> intuitively difficult to combine with </w:t>
      </w:r>
      <w:r>
        <w:rPr>
          <w:rFonts w:ascii="Times New Roman" w:hAnsi="Times New Roman" w:cs="Times New Roman"/>
          <w:lang w:val="en-GB"/>
        </w:rPr>
        <w:t xml:space="preserve">the emerging </w:t>
      </w:r>
      <w:r w:rsidR="00A33C21">
        <w:rPr>
          <w:rFonts w:ascii="Times New Roman" w:hAnsi="Times New Roman" w:cs="Times New Roman"/>
          <w:lang w:val="en-GB"/>
        </w:rPr>
        <w:t xml:space="preserve">international </w:t>
      </w:r>
      <w:r w:rsidR="00AC671E">
        <w:rPr>
          <w:rFonts w:ascii="Times New Roman" w:hAnsi="Times New Roman" w:cs="Times New Roman"/>
          <w:lang w:val="en-GB"/>
        </w:rPr>
        <w:t xml:space="preserve">agenda of these new initiatives. </w:t>
      </w:r>
      <w:r w:rsidR="00D14C41">
        <w:rPr>
          <w:rFonts w:ascii="Times New Roman" w:hAnsi="Times New Roman" w:cs="Times New Roman"/>
          <w:lang w:val="en-GB"/>
        </w:rPr>
        <w:t xml:space="preserve">We argue that this paradox needs to be addressed as we observe that many </w:t>
      </w:r>
      <w:r w:rsidR="00085069">
        <w:rPr>
          <w:rFonts w:ascii="Times New Roman" w:hAnsi="Times New Roman" w:cs="Times New Roman"/>
          <w:lang w:val="en-GB"/>
        </w:rPr>
        <w:t xml:space="preserve">of the more prominent </w:t>
      </w:r>
      <w:r w:rsidR="00D14C41">
        <w:rPr>
          <w:rFonts w:ascii="Times New Roman" w:hAnsi="Times New Roman" w:cs="Times New Roman"/>
          <w:lang w:val="en-GB"/>
        </w:rPr>
        <w:t xml:space="preserve">international initiatives show a </w:t>
      </w:r>
      <w:r w:rsidR="00085069">
        <w:rPr>
          <w:rFonts w:ascii="Times New Roman" w:hAnsi="Times New Roman" w:cs="Times New Roman"/>
          <w:lang w:val="en-GB"/>
        </w:rPr>
        <w:t xml:space="preserve">clear </w:t>
      </w:r>
      <w:r w:rsidR="00D14C41">
        <w:rPr>
          <w:rFonts w:ascii="Times New Roman" w:hAnsi="Times New Roman" w:cs="Times New Roman"/>
          <w:lang w:val="en-GB"/>
        </w:rPr>
        <w:t xml:space="preserve">‘techno-scientific reflex’ falling back on purely STI modes of innovation with traditional actors </w:t>
      </w:r>
      <w:r w:rsidR="00085069">
        <w:rPr>
          <w:rFonts w:ascii="Times New Roman" w:hAnsi="Times New Roman" w:cs="Times New Roman"/>
          <w:lang w:val="en-GB"/>
        </w:rPr>
        <w:t>from</w:t>
      </w:r>
      <w:r w:rsidR="00D14C41">
        <w:rPr>
          <w:rFonts w:ascii="Times New Roman" w:hAnsi="Times New Roman" w:cs="Times New Roman"/>
          <w:lang w:val="en-GB"/>
        </w:rPr>
        <w:t xml:space="preserve"> academia and industry.</w:t>
      </w:r>
      <w:r w:rsidR="00085069">
        <w:rPr>
          <w:rFonts w:ascii="Times New Roman" w:hAnsi="Times New Roman" w:cs="Times New Roman"/>
          <w:lang w:val="en-GB"/>
        </w:rPr>
        <w:t xml:space="preserve"> We argue that insights from </w:t>
      </w:r>
      <w:r w:rsidR="00A33C21">
        <w:rPr>
          <w:rFonts w:ascii="Times New Roman" w:hAnsi="Times New Roman" w:cs="Times New Roman"/>
          <w:lang w:val="en-GB"/>
        </w:rPr>
        <w:t>economic</w:t>
      </w:r>
      <w:r w:rsidR="00085069">
        <w:rPr>
          <w:rFonts w:ascii="Times New Roman" w:hAnsi="Times New Roman" w:cs="Times New Roman"/>
          <w:lang w:val="en-GB"/>
        </w:rPr>
        <w:t xml:space="preserve"> geography and </w:t>
      </w:r>
      <w:r w:rsidR="00085069" w:rsidRPr="00A33C21">
        <w:rPr>
          <w:rFonts w:ascii="Times New Roman" w:hAnsi="Times New Roman" w:cs="Times New Roman"/>
          <w:lang w:val="en-GB"/>
        </w:rPr>
        <w:t xml:space="preserve">Actor-Network-Theory show that a networked model of innovation can bridge the observed paradox and help guide international initiatives that wish to take on </w:t>
      </w:r>
      <w:r w:rsidRPr="002A6180">
        <w:rPr>
          <w:rFonts w:ascii="Times New Roman" w:hAnsi="Times New Roman" w:cs="Times New Roman"/>
          <w:lang w:val="en-GB"/>
        </w:rPr>
        <w:t xml:space="preserve">a broader </w:t>
      </w:r>
      <w:r w:rsidR="00085069" w:rsidRPr="002A6180">
        <w:rPr>
          <w:rFonts w:ascii="Times New Roman" w:hAnsi="Times New Roman" w:cs="Times New Roman"/>
          <w:lang w:val="en-GB"/>
        </w:rPr>
        <w:t xml:space="preserve">understanding of innovation. Due to its high profile, special attention is given to ‘Mission </w:t>
      </w:r>
      <w:r w:rsidR="00A33C21" w:rsidRPr="002A6180">
        <w:rPr>
          <w:rFonts w:ascii="Times New Roman" w:hAnsi="Times New Roman" w:cs="Times New Roman"/>
          <w:lang w:val="en-GB"/>
        </w:rPr>
        <w:t>Innovation</w:t>
      </w:r>
      <w:r w:rsidR="00085069" w:rsidRPr="002A6180">
        <w:rPr>
          <w:rFonts w:ascii="Times New Roman" w:hAnsi="Times New Roman" w:cs="Times New Roman"/>
          <w:lang w:val="en-GB"/>
        </w:rPr>
        <w:t>’, an intergovernmental cooperation between twenty different countries announced at COP21 in November 2015.</w:t>
      </w:r>
    </w:p>
    <w:p w14:paraId="119A6372" w14:textId="15901DE2" w:rsidR="00AC671E" w:rsidRPr="00A33C21" w:rsidRDefault="00AC671E"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p>
    <w:p w14:paraId="59FE3EA1" w14:textId="0A95D3B6" w:rsidR="00C030AB" w:rsidRPr="007079B0" w:rsidRDefault="00FE329F" w:rsidP="00F1475D">
      <w:pPr>
        <w:widowControl w:val="0"/>
        <w:tabs>
          <w:tab w:val="left" w:pos="720"/>
        </w:tabs>
        <w:autoSpaceDE w:val="0"/>
        <w:autoSpaceDN w:val="0"/>
        <w:adjustRightInd w:val="0"/>
        <w:spacing w:line="360" w:lineRule="auto"/>
        <w:jc w:val="both"/>
        <w:rPr>
          <w:rFonts w:ascii="Times New Roman" w:hAnsi="Times New Roman" w:cs="Times New Roman"/>
          <w:b/>
          <w:lang w:val="en-GB"/>
        </w:rPr>
      </w:pPr>
      <w:r>
        <w:rPr>
          <w:rFonts w:ascii="Times New Roman" w:hAnsi="Times New Roman" w:cs="Times New Roman"/>
          <w:b/>
          <w:lang w:val="en-GB"/>
        </w:rPr>
        <w:t>4</w:t>
      </w:r>
      <w:r w:rsidR="00332478">
        <w:rPr>
          <w:rFonts w:ascii="Times New Roman" w:hAnsi="Times New Roman" w:cs="Times New Roman"/>
          <w:b/>
          <w:lang w:val="en-GB"/>
        </w:rPr>
        <w:t xml:space="preserve">.2 </w:t>
      </w:r>
      <w:r w:rsidR="00542C64">
        <w:rPr>
          <w:rFonts w:ascii="Times New Roman" w:hAnsi="Times New Roman" w:cs="Times New Roman"/>
          <w:b/>
          <w:lang w:val="en-GB"/>
        </w:rPr>
        <w:t>A socio-technical understanding of t</w:t>
      </w:r>
      <w:r w:rsidR="00C030AB" w:rsidRPr="00332478">
        <w:rPr>
          <w:rFonts w:ascii="Times New Roman" w:hAnsi="Times New Roman" w:cs="Times New Roman"/>
          <w:b/>
          <w:lang w:val="en-GB"/>
        </w:rPr>
        <w:t xml:space="preserve">he </w:t>
      </w:r>
      <w:r w:rsidR="007079B0">
        <w:rPr>
          <w:rFonts w:ascii="Times New Roman" w:hAnsi="Times New Roman" w:cs="Times New Roman"/>
          <w:b/>
          <w:lang w:val="en-GB"/>
        </w:rPr>
        <w:t>transfer and diffusion of knowledge</w:t>
      </w:r>
    </w:p>
    <w:p w14:paraId="6F0C50F1" w14:textId="445D9766" w:rsidR="00C030AB" w:rsidRPr="00A33C21" w:rsidRDefault="00C030AB"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sidRPr="007079B0">
        <w:rPr>
          <w:rFonts w:ascii="Times New Roman" w:hAnsi="Times New Roman" w:cs="Times New Roman"/>
          <w:lang w:val="en-GB"/>
        </w:rPr>
        <w:t>One of the main reasons why there is a</w:t>
      </w:r>
      <w:r w:rsidR="00A11E44" w:rsidRPr="007079B0">
        <w:rPr>
          <w:rFonts w:ascii="Times New Roman" w:hAnsi="Times New Roman" w:cs="Times New Roman"/>
          <w:lang w:val="en-GB"/>
        </w:rPr>
        <w:t>n</w:t>
      </w:r>
      <w:r w:rsidRPr="007079B0">
        <w:rPr>
          <w:rFonts w:ascii="Times New Roman" w:hAnsi="Times New Roman" w:cs="Times New Roman"/>
          <w:lang w:val="en-GB"/>
        </w:rPr>
        <w:t xml:space="preserve"> observed paradox between a broad-based model of innovation and </w:t>
      </w:r>
      <w:r w:rsidR="00A33C21" w:rsidRPr="007079B0">
        <w:rPr>
          <w:rFonts w:ascii="Times New Roman" w:hAnsi="Times New Roman" w:cs="Times New Roman"/>
          <w:lang w:val="en-GB"/>
        </w:rPr>
        <w:t xml:space="preserve">international </w:t>
      </w:r>
      <w:r w:rsidRPr="007079B0">
        <w:rPr>
          <w:rFonts w:ascii="Times New Roman" w:hAnsi="Times New Roman" w:cs="Times New Roman"/>
          <w:lang w:val="en-GB"/>
        </w:rPr>
        <w:t xml:space="preserve">cooperation is the perceived stickiness of tacit </w:t>
      </w:r>
      <w:r w:rsidR="00A11E44" w:rsidRPr="007079B0">
        <w:rPr>
          <w:rFonts w:ascii="Times New Roman" w:hAnsi="Times New Roman" w:cs="Times New Roman"/>
          <w:lang w:val="en-GB"/>
        </w:rPr>
        <w:t xml:space="preserve">knowledge that, in contrast to codified knowledge, </w:t>
      </w:r>
      <w:r w:rsidR="00A11E44" w:rsidRPr="00A20BC4">
        <w:rPr>
          <w:rFonts w:ascii="Times New Roman" w:hAnsi="Times New Roman" w:cs="Times New Roman"/>
        </w:rPr>
        <w:t>is difficult to communicate by means of writing it down or verbalising it.</w:t>
      </w:r>
      <w:r w:rsidRPr="00A33C21">
        <w:rPr>
          <w:rFonts w:ascii="Times New Roman" w:hAnsi="Times New Roman" w:cs="Times New Roman"/>
          <w:lang w:val="en-GB"/>
        </w:rPr>
        <w:t xml:space="preserve"> </w:t>
      </w:r>
      <w:r w:rsidR="00A11E44" w:rsidRPr="002A6180">
        <w:rPr>
          <w:rFonts w:ascii="Times New Roman" w:hAnsi="Times New Roman" w:cs="Times New Roman"/>
          <w:lang w:val="en-GB"/>
        </w:rPr>
        <w:t xml:space="preserve">It is </w:t>
      </w:r>
      <w:r w:rsidR="002A6180">
        <w:rPr>
          <w:rFonts w:ascii="Times New Roman" w:hAnsi="Times New Roman" w:cs="Times New Roman"/>
          <w:lang w:val="en-GB"/>
        </w:rPr>
        <w:t xml:space="preserve">often </w:t>
      </w:r>
      <w:r w:rsidR="00A11E44" w:rsidRPr="002A6180">
        <w:rPr>
          <w:rFonts w:ascii="Times New Roman" w:hAnsi="Times New Roman" w:cs="Times New Roman"/>
          <w:lang w:val="en-GB"/>
        </w:rPr>
        <w:t>argued that it is relatively simpler to diffuse tacit knowledge over short geographical distances while the positive externalities become less intense and often costlier the larger the distance (Jaffe et al. 1993). Geographical proximity likewise influences th</w:t>
      </w:r>
      <w:r w:rsidR="00A11E44" w:rsidRPr="00A33C21">
        <w:rPr>
          <w:rFonts w:ascii="Times New Roman" w:hAnsi="Times New Roman" w:cs="Times New Roman"/>
          <w:lang w:val="en-GB"/>
        </w:rPr>
        <w:t>e diffusion of more explicit forms of knowledge as interpretation and assimilation of it often requires the use of tacit knowledge (Jensen et al. 2007). As a result, it is often suggested that innovation and interactive learning requires co-location due to this tacit nature. Hence knowledge is generally understood to be geographically bounded, and spatial agglomeration of actors around particular knowledge bases stimulates innovative activity.</w:t>
      </w:r>
    </w:p>
    <w:p w14:paraId="39C9B074" w14:textId="086F9E3E" w:rsidR="00A11E44" w:rsidRPr="00A11E44" w:rsidRDefault="007079B0" w:rsidP="00A11E44">
      <w:pPr>
        <w:widowControl w:val="0"/>
        <w:autoSpaceDE w:val="0"/>
        <w:autoSpaceDN w:val="0"/>
        <w:adjustRightInd w:val="0"/>
        <w:spacing w:line="360" w:lineRule="auto"/>
        <w:ind w:right="-380"/>
        <w:jc w:val="both"/>
        <w:rPr>
          <w:rFonts w:ascii="Times New Roman" w:hAnsi="Times New Roman" w:cs="Times New Roman"/>
          <w:szCs w:val="22"/>
        </w:rPr>
      </w:pPr>
      <w:r>
        <w:rPr>
          <w:rFonts w:ascii="Times New Roman" w:hAnsi="Times New Roman" w:cs="Times New Roman"/>
          <w:b/>
          <w:lang w:val="en-GB"/>
        </w:rPr>
        <w:tab/>
      </w:r>
      <w:r w:rsidR="00A11E44" w:rsidRPr="00332478">
        <w:rPr>
          <w:rFonts w:ascii="Times New Roman" w:hAnsi="Times New Roman" w:cs="Times New Roman"/>
        </w:rPr>
        <w:t>However, this traditional view on knowledge diffusion can be challenged and recent developments suggest that geographical proximity may not be a necessary nor sufficient condition for innovation as other forms of cognitive, organisational, social and insti</w:t>
      </w:r>
      <w:r w:rsidR="00A11E44" w:rsidRPr="00BB1999">
        <w:rPr>
          <w:rFonts w:ascii="Times New Roman" w:hAnsi="Times New Roman" w:cs="Times New Roman"/>
        </w:rPr>
        <w:t>tutional proximity may substitute to solve problems of coordination and knowledge asymmetries (Boschma 2005). Knowledge can also be understood as relational ties in actor-networks (e.g. Latour 1987, Callon 1991); a dynamic that is recursively produced and re-produced through relatively stable heterogeneous configurations in ne</w:t>
      </w:r>
      <w:r w:rsidR="00A11E44" w:rsidRPr="00A20BC4">
        <w:rPr>
          <w:rFonts w:ascii="Times New Roman" w:hAnsi="Times New Roman" w:cs="Times New Roman"/>
        </w:rPr>
        <w:t>tworks consisting of human (social) and nonhuman (technical) elements and working linkages We follow this line of</w:t>
      </w:r>
      <w:r w:rsidR="00A11E44" w:rsidRPr="00A11E44">
        <w:rPr>
          <w:rFonts w:ascii="Times New Roman" w:hAnsi="Times New Roman" w:cs="Times New Roman"/>
          <w:szCs w:val="22"/>
        </w:rPr>
        <w:t xml:space="preserve"> argument and conceptualise socio-technical space as relational and thereby to be socially constructed rather than geographical. </w:t>
      </w:r>
    </w:p>
    <w:p w14:paraId="5C160768" w14:textId="1D831722" w:rsidR="003A4B5D" w:rsidRDefault="003A4B5D"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b/>
          <w:lang w:val="en-GB"/>
        </w:rPr>
        <w:tab/>
      </w:r>
      <w:r w:rsidRPr="003A4B5D">
        <w:rPr>
          <w:rFonts w:ascii="Times New Roman" w:hAnsi="Times New Roman" w:cs="Times New Roman"/>
          <w:lang w:val="en-GB"/>
        </w:rPr>
        <w:t xml:space="preserve">A socio-technical conceptualisation of space changes not </w:t>
      </w:r>
      <w:r w:rsidR="002A6180">
        <w:rPr>
          <w:rFonts w:ascii="Times New Roman" w:hAnsi="Times New Roman" w:cs="Times New Roman"/>
          <w:lang w:val="en-GB"/>
        </w:rPr>
        <w:t xml:space="preserve">only </w:t>
      </w:r>
      <w:r w:rsidRPr="003A4B5D">
        <w:rPr>
          <w:rFonts w:ascii="Times New Roman" w:hAnsi="Times New Roman" w:cs="Times New Roman"/>
          <w:lang w:val="en-GB"/>
        </w:rPr>
        <w:t xml:space="preserve">the global geography of innovation </w:t>
      </w:r>
      <w:r w:rsidR="002A6180">
        <w:rPr>
          <w:rFonts w:ascii="Times New Roman" w:hAnsi="Times New Roman" w:cs="Times New Roman"/>
          <w:lang w:val="en-GB"/>
        </w:rPr>
        <w:t xml:space="preserve">but also </w:t>
      </w:r>
      <w:r w:rsidRPr="003A4B5D">
        <w:rPr>
          <w:rFonts w:ascii="Times New Roman" w:hAnsi="Times New Roman" w:cs="Times New Roman"/>
          <w:lang w:val="en-GB"/>
        </w:rPr>
        <w:t>has important i</w:t>
      </w:r>
      <w:r>
        <w:rPr>
          <w:rFonts w:ascii="Times New Roman" w:hAnsi="Times New Roman" w:cs="Times New Roman"/>
          <w:lang w:val="en-GB"/>
        </w:rPr>
        <w:t>mplications for</w:t>
      </w:r>
      <w:r w:rsidRPr="003A4B5D">
        <w:rPr>
          <w:rFonts w:ascii="Times New Roman" w:hAnsi="Times New Roman" w:cs="Times New Roman"/>
          <w:lang w:val="en-GB"/>
        </w:rPr>
        <w:t xml:space="preserve"> international policy initiatives.</w:t>
      </w:r>
      <w:r>
        <w:rPr>
          <w:rFonts w:ascii="Times New Roman" w:hAnsi="Times New Roman" w:cs="Times New Roman"/>
          <w:lang w:val="en-GB"/>
        </w:rPr>
        <w:t xml:space="preserve"> It </w:t>
      </w:r>
      <w:r w:rsidRPr="003A4B5D">
        <w:rPr>
          <w:rFonts w:ascii="Times New Roman" w:hAnsi="Times New Roman" w:cs="Times New Roman"/>
          <w:lang w:val="en-GB"/>
        </w:rPr>
        <w:t xml:space="preserve">runs counter </w:t>
      </w:r>
      <w:r>
        <w:rPr>
          <w:rFonts w:ascii="Times New Roman" w:hAnsi="Times New Roman" w:cs="Times New Roman"/>
          <w:lang w:val="en-GB"/>
        </w:rPr>
        <w:t xml:space="preserve">to </w:t>
      </w:r>
      <w:r w:rsidRPr="003A4B5D">
        <w:rPr>
          <w:rFonts w:ascii="Times New Roman" w:hAnsi="Times New Roman" w:cs="Times New Roman"/>
          <w:lang w:val="en-GB"/>
        </w:rPr>
        <w:t xml:space="preserve">much of the established literature on clusters and innovation systems, which often set spatial boundaries around the agglomeration of knowledge at different geographical levels. Yet the limitation of innovation studies to particular spatial dimensions seems less and less appropriate, and scholars have started to engage with this new reality and pay attention to how innovation processes work between interrelated spatial scales (Coenen et al. 2012). The recent literature on geography of sustainability transitions is particularly attentive to the notion of space of innovation and illustrate the impact of spatially dispersed yet interconnected innovative activities (Binz et al. 2014); an intensifying dynamic, which has led to a notable increase in the outsourcing and offshoring in R&amp;D activities and rapid growth in highly innovative industries in seemingly unrelated places (Gosens et al. 2015, Chaminade et al. 2015). Analytical focus therefore shifts from the geographical proximity of knowledge to its embeddedness in different socio-technical settings, and how constellations at more aggregate levels connect actors to new and different forms of knowledge. </w:t>
      </w:r>
    </w:p>
    <w:p w14:paraId="770A5936" w14:textId="443EA5CB" w:rsidR="003A4B5D" w:rsidRDefault="003A4B5D" w:rsidP="00F1475D">
      <w:pPr>
        <w:widowControl w:val="0"/>
        <w:tabs>
          <w:tab w:val="left" w:pos="720"/>
        </w:tabs>
        <w:autoSpaceDE w:val="0"/>
        <w:autoSpaceDN w:val="0"/>
        <w:adjustRightInd w:val="0"/>
        <w:spacing w:line="360" w:lineRule="auto"/>
        <w:jc w:val="both"/>
        <w:rPr>
          <w:rFonts w:ascii="Times New Roman" w:hAnsi="Times New Roman" w:cs="Times New Roman"/>
          <w:lang w:val="en-GB"/>
        </w:rPr>
      </w:pPr>
      <w:r>
        <w:rPr>
          <w:rFonts w:ascii="Times New Roman" w:hAnsi="Times New Roman" w:cs="Times New Roman"/>
          <w:lang w:val="en-GB"/>
        </w:rPr>
        <w:tab/>
      </w:r>
      <w:r w:rsidR="00B44889">
        <w:rPr>
          <w:rFonts w:ascii="Times New Roman" w:hAnsi="Times New Roman" w:cs="Times New Roman"/>
          <w:lang w:val="en-GB"/>
        </w:rPr>
        <w:t>The focus on a more complex notion of relational space</w:t>
      </w:r>
      <w:r w:rsidR="00542C64">
        <w:rPr>
          <w:rFonts w:ascii="Times New Roman" w:hAnsi="Times New Roman" w:cs="Times New Roman"/>
          <w:lang w:val="en-GB"/>
        </w:rPr>
        <w:t>, however,</w:t>
      </w:r>
      <w:r w:rsidR="00B44889">
        <w:rPr>
          <w:rFonts w:ascii="Times New Roman" w:hAnsi="Times New Roman" w:cs="Times New Roman"/>
          <w:lang w:val="en-GB"/>
        </w:rPr>
        <w:t xml:space="preserve"> </w:t>
      </w:r>
      <w:r w:rsidR="002A6180">
        <w:rPr>
          <w:rFonts w:ascii="Times New Roman" w:hAnsi="Times New Roman" w:cs="Times New Roman"/>
          <w:lang w:val="en-GB"/>
        </w:rPr>
        <w:t xml:space="preserve">does not make </w:t>
      </w:r>
      <w:r w:rsidR="00B44889">
        <w:rPr>
          <w:rFonts w:ascii="Times New Roman" w:hAnsi="Times New Roman" w:cs="Times New Roman"/>
          <w:lang w:val="en-GB"/>
        </w:rPr>
        <w:t xml:space="preserve">geographical space </w:t>
      </w:r>
      <w:r w:rsidR="002A6180">
        <w:rPr>
          <w:rFonts w:ascii="Times New Roman" w:hAnsi="Times New Roman" w:cs="Times New Roman"/>
          <w:lang w:val="en-GB"/>
        </w:rPr>
        <w:t>obsolete</w:t>
      </w:r>
      <w:r w:rsidR="00B44889">
        <w:rPr>
          <w:rFonts w:ascii="Times New Roman" w:hAnsi="Times New Roman" w:cs="Times New Roman"/>
          <w:lang w:val="en-GB"/>
        </w:rPr>
        <w:t>.</w:t>
      </w:r>
      <w:r w:rsidR="00A20BC4">
        <w:rPr>
          <w:rFonts w:ascii="Times New Roman" w:hAnsi="Times New Roman" w:cs="Times New Roman"/>
          <w:lang w:val="en-GB"/>
        </w:rPr>
        <w:t xml:space="preserve"> This is because</w:t>
      </w:r>
      <w:r w:rsidR="00014C47">
        <w:rPr>
          <w:rFonts w:ascii="Times New Roman" w:hAnsi="Times New Roman" w:cs="Times New Roman"/>
          <w:lang w:val="en-GB"/>
        </w:rPr>
        <w:t xml:space="preserve"> </w:t>
      </w:r>
      <w:r w:rsidR="00A20BC4">
        <w:rPr>
          <w:rFonts w:ascii="Times New Roman" w:hAnsi="Times New Roman" w:cs="Times New Roman"/>
          <w:lang w:val="en-GB"/>
        </w:rPr>
        <w:t>a</w:t>
      </w:r>
      <w:r w:rsidR="00014C47">
        <w:rPr>
          <w:rFonts w:ascii="Times New Roman" w:hAnsi="Times New Roman" w:cs="Times New Roman"/>
          <w:lang w:val="en-GB"/>
        </w:rPr>
        <w:t xml:space="preserve"> socio-technical understanding </w:t>
      </w:r>
      <w:r w:rsidR="002A6180">
        <w:rPr>
          <w:rFonts w:ascii="Times New Roman" w:hAnsi="Times New Roman" w:cs="Times New Roman"/>
          <w:lang w:val="en-GB"/>
        </w:rPr>
        <w:t xml:space="preserve">of innovation </w:t>
      </w:r>
      <w:r w:rsidR="00014C47">
        <w:rPr>
          <w:rFonts w:ascii="Times New Roman" w:hAnsi="Times New Roman" w:cs="Times New Roman"/>
          <w:lang w:val="en-GB"/>
        </w:rPr>
        <w:t xml:space="preserve">implies that </w:t>
      </w:r>
      <w:r w:rsidR="002A6180">
        <w:rPr>
          <w:rFonts w:ascii="Times New Roman" w:hAnsi="Times New Roman" w:cs="Times New Roman"/>
          <w:lang w:val="en-GB"/>
        </w:rPr>
        <w:t>technological knowledge</w:t>
      </w:r>
      <w:r w:rsidR="002A6180" w:rsidRPr="00014C47">
        <w:rPr>
          <w:rFonts w:ascii="Times New Roman" w:hAnsi="Times New Roman" w:cs="Times New Roman"/>
          <w:lang w:val="en-GB"/>
        </w:rPr>
        <w:t xml:space="preserve"> </w:t>
      </w:r>
      <w:r w:rsidR="00014C47" w:rsidRPr="00014C47">
        <w:rPr>
          <w:rFonts w:ascii="Times New Roman" w:hAnsi="Times New Roman" w:cs="Times New Roman"/>
          <w:lang w:val="en-GB"/>
        </w:rPr>
        <w:t xml:space="preserve">is influenced by actors whose techniques, skills, methods and processes tend to derive from local experience, habits and established practices. </w:t>
      </w:r>
      <w:r w:rsidR="00014C47">
        <w:rPr>
          <w:rFonts w:ascii="Times New Roman" w:hAnsi="Times New Roman" w:cs="Times New Roman"/>
          <w:lang w:val="en-GB"/>
        </w:rPr>
        <w:t xml:space="preserve"> </w:t>
      </w:r>
      <w:r w:rsidR="00542C64">
        <w:rPr>
          <w:rFonts w:ascii="Times New Roman" w:hAnsi="Times New Roman" w:cs="Times New Roman"/>
          <w:lang w:val="en-GB"/>
        </w:rPr>
        <w:t>In other words, t</w:t>
      </w:r>
      <w:r w:rsidR="00014C47" w:rsidRPr="00014C47">
        <w:rPr>
          <w:rFonts w:ascii="Times New Roman" w:hAnsi="Times New Roman" w:cs="Times New Roman"/>
          <w:lang w:val="en-GB"/>
        </w:rPr>
        <w:t xml:space="preserve">he agglomeration of technological knowledge is </w:t>
      </w:r>
      <w:r w:rsidR="00014C47">
        <w:rPr>
          <w:rFonts w:ascii="Times New Roman" w:hAnsi="Times New Roman" w:cs="Times New Roman"/>
          <w:lang w:val="en-GB"/>
        </w:rPr>
        <w:t xml:space="preserve">highly context specific and therefore often localised. </w:t>
      </w:r>
      <w:r w:rsidR="002A6180">
        <w:rPr>
          <w:rFonts w:ascii="Times New Roman" w:hAnsi="Times New Roman" w:cs="Times New Roman"/>
          <w:lang w:val="en-GB"/>
        </w:rPr>
        <w:t>Consequently,</w:t>
      </w:r>
      <w:r w:rsidR="00014C47">
        <w:rPr>
          <w:rFonts w:ascii="Times New Roman" w:hAnsi="Times New Roman" w:cs="Times New Roman"/>
          <w:lang w:val="en-GB"/>
        </w:rPr>
        <w:t xml:space="preserve"> for </w:t>
      </w:r>
      <w:r w:rsidR="00014C47" w:rsidRPr="00014C47">
        <w:rPr>
          <w:rFonts w:ascii="Times New Roman" w:hAnsi="Times New Roman" w:cs="Times New Roman"/>
          <w:lang w:val="en-GB"/>
        </w:rPr>
        <w:t>it to work under spatially different socio-technical settings, it has to be ‘transformed’ into more explicit forms, which are sufficiently generic, abstract, and context free. This dynamic has been described as the local-global activity of ‘dis-embedding’ and ‘re-embedding’ of knowledge; an aggregation process through which tacit and context specific knowledge is transformed into more generic forms, which can be applied and made to work under different socio-technical settings (Geels and Deuten 2006). Hence, in their paper, Geels and Deuten argue that “aggregation activities by intermediary actors do not revolve around finding technological solutions of local, specific problems, but rather around the creation, maintenance and distribution of generic, abstracted knowledge” (ibid 2006:267).</w:t>
      </w:r>
    </w:p>
    <w:p w14:paraId="4FCADCDD" w14:textId="1D4D0BC1" w:rsidR="002C0CC9" w:rsidRPr="002C0CC9" w:rsidRDefault="002C0CC9">
      <w:pPr>
        <w:spacing w:line="360" w:lineRule="auto"/>
        <w:jc w:val="both"/>
        <w:rPr>
          <w:rFonts w:ascii="Times New Roman" w:hAnsi="Times New Roman" w:cs="Times New Roman"/>
          <w:lang w:val="en-GB"/>
        </w:rPr>
        <w:pPrChange w:id="8" w:author="Larsen, Henrik" w:date="2016-06-29T06:32:00Z">
          <w:pPr>
            <w:spacing w:line="360" w:lineRule="auto"/>
            <w:ind w:firstLine="720"/>
            <w:jc w:val="both"/>
          </w:pPr>
        </w:pPrChange>
      </w:pPr>
      <w:r>
        <w:rPr>
          <w:rFonts w:ascii="Times New Roman" w:hAnsi="Times New Roman" w:cs="Times New Roman"/>
          <w:lang w:val="en-GB"/>
        </w:rPr>
        <w:tab/>
      </w:r>
      <w:r w:rsidRPr="002C0CC9">
        <w:rPr>
          <w:rFonts w:ascii="Times New Roman" w:hAnsi="Times New Roman" w:cs="Times New Roman"/>
          <w:lang w:val="en-GB"/>
        </w:rPr>
        <w:t xml:space="preserve">We base ourselves on this understanding but argue that it </w:t>
      </w:r>
      <w:r w:rsidRPr="00542C64">
        <w:rPr>
          <w:rFonts w:ascii="Times New Roman" w:hAnsi="Times New Roman" w:cs="Times New Roman"/>
          <w:highlight w:val="yellow"/>
          <w:lang w:val="en-GB"/>
        </w:rPr>
        <w:t>is not the</w:t>
      </w:r>
      <w:r w:rsidRPr="002C0CC9">
        <w:rPr>
          <w:rFonts w:ascii="Times New Roman" w:hAnsi="Times New Roman" w:cs="Times New Roman"/>
          <w:lang w:val="en-GB"/>
        </w:rPr>
        <w:t xml:space="preserve"> aggregation activities of particular intermediary actors that transform or dis-embed knowledge </w:t>
      </w:r>
      <w:r w:rsidRPr="00542C64">
        <w:rPr>
          <w:rFonts w:ascii="Times New Roman" w:hAnsi="Times New Roman" w:cs="Times New Roman"/>
          <w:highlight w:val="yellow"/>
          <w:lang w:val="en-GB"/>
        </w:rPr>
        <w:t>but rather</w:t>
      </w:r>
      <w:r w:rsidRPr="002C0CC9">
        <w:rPr>
          <w:rFonts w:ascii="Times New Roman" w:hAnsi="Times New Roman" w:cs="Times New Roman"/>
          <w:lang w:val="en-GB"/>
        </w:rPr>
        <w:t xml:space="preserve"> the relational space created through the formation of new socio-technical configurations at more aggregate levels that allow a </w:t>
      </w:r>
      <w:r w:rsidRPr="00542C64">
        <w:rPr>
          <w:rFonts w:ascii="Times New Roman" w:hAnsi="Times New Roman" w:cs="Times New Roman"/>
          <w:highlight w:val="yellow"/>
          <w:lang w:val="en-GB"/>
        </w:rPr>
        <w:t>more diverse set of actors</w:t>
      </w:r>
      <w:r w:rsidRPr="002C0CC9">
        <w:rPr>
          <w:rFonts w:ascii="Times New Roman" w:hAnsi="Times New Roman" w:cs="Times New Roman"/>
          <w:lang w:val="en-GB"/>
        </w:rPr>
        <w:t xml:space="preserve"> to connect, exchange and combine new and different forms of knowledge. The importance of ‘intermediates’ therefore relates more to the creation of relational space that allow particular actors to function as nodes in the formation of more aggregate socio-technical configurations to improve the relative ease with which knowledge is transferred and diffused. A socio-technical understanding of innovation would therefore interpret the international policy initiatives as attempts to create relational ties to strengthen international cooperation and improve connectivity between locally embedded actors with the expectation that interaction, exchange and combination of new and different forms of knowledge will stimulate knowledge development and accelerate innovation in environmentally sound technologies. The formation of socio-technical networks at more aggregate levels can be visually illustrated as done in Figure 2. </w:t>
      </w:r>
    </w:p>
    <w:p w14:paraId="3487E686" w14:textId="454B0CE1" w:rsidR="002C0CC9" w:rsidRPr="002C0CC9" w:rsidRDefault="007079B0" w:rsidP="002C0CC9">
      <w:pPr>
        <w:spacing w:line="360" w:lineRule="auto"/>
        <w:ind w:firstLine="720"/>
        <w:jc w:val="both"/>
        <w:rPr>
          <w:rFonts w:ascii="Times New Roman" w:hAnsi="Times New Roman" w:cs="Times New Roman"/>
          <w:lang w:val="en-GB"/>
        </w:rPr>
      </w:pPr>
      <w:r>
        <w:rPr>
          <w:rFonts w:ascii="Times New Roman" w:hAnsi="Times New Roman" w:cs="Times New Roman"/>
          <w:noProof/>
          <w:lang w:val="en-GB" w:eastAsia="en-GB"/>
        </w:rPr>
        <w:drawing>
          <wp:anchor distT="0" distB="0" distL="114300" distR="114300" simplePos="0" relativeHeight="251659264" behindDoc="0" locked="0" layoutInCell="1" allowOverlap="1" wp14:anchorId="26330703" wp14:editId="6043418F">
            <wp:simplePos x="0" y="0"/>
            <wp:positionH relativeFrom="margin">
              <wp:posOffset>86995</wp:posOffset>
            </wp:positionH>
            <wp:positionV relativeFrom="margin">
              <wp:posOffset>4345305</wp:posOffset>
            </wp:positionV>
            <wp:extent cx="6318250" cy="3546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8250" cy="3546475"/>
                    </a:xfrm>
                    <a:prstGeom prst="rect">
                      <a:avLst/>
                    </a:prstGeom>
                  </pic:spPr>
                </pic:pic>
              </a:graphicData>
            </a:graphic>
            <wp14:sizeRelH relativeFrom="margin">
              <wp14:pctWidth>0</wp14:pctWidth>
            </wp14:sizeRelH>
            <wp14:sizeRelV relativeFrom="margin">
              <wp14:pctHeight>0</wp14:pctHeight>
            </wp14:sizeRelV>
          </wp:anchor>
        </w:drawing>
      </w:r>
      <w:r w:rsidR="002C0CC9" w:rsidRPr="002C0CC9">
        <w:rPr>
          <w:rFonts w:ascii="Times New Roman" w:hAnsi="Times New Roman" w:cs="Times New Roman"/>
          <w:lang w:val="en-GB"/>
        </w:rPr>
        <w:t>Scholars have through a number of recent studies, at least implicitly, demonstrated the dynamics outlined in our framework. Binz et al. (2014), for instance, propose a relational and networked view on global knowledge production in their case on membrane bioreactor technology and clearly show how national subsystems are embedded differently in this setup. Similarly, Gosens et al. (2015) explore how transnational dimensions influence innovation processes in cleantech industries in emerging economies and conclude that while spatial borders do not confine technology, the influence of locally situated actors are critical to the global formation of technological innovation systems. Sengers and Raven (2015) study the stability and prospects for change in socio-technical networks in a developing country context and explain how transnational networks influence strategic niche management processes in their case on bus rapid transit systems while Wieczorek et al. (2015) demonstrate the prevalence of transnational linkages in transitions oriented solar PV experiments in India. Moreover, an emerging literature on global innovation networks is attentive to the networked organisation of innovation activities (primarily from a firm-level perspective) and how knowledge flows transcend local and national boundaries and emerge at the global level (Liu et al. 2013, Chaminade and Plechero 2014, Herstad et al. 2014, Aslesen et al. 2016).</w:t>
      </w:r>
    </w:p>
    <w:p w14:paraId="7B020C7B" w14:textId="001B77AD" w:rsidR="00B958A5" w:rsidRDefault="00B958A5" w:rsidP="00B958A5">
      <w:pPr>
        <w:rPr>
          <w:rFonts w:ascii="Times New Roman" w:hAnsi="Times New Roman" w:cs="Times New Roman"/>
          <w:lang w:val="en-GB"/>
        </w:rPr>
      </w:pPr>
      <w:r>
        <w:rPr>
          <w:rFonts w:ascii="Times New Roman" w:hAnsi="Times New Roman" w:cs="Times New Roman"/>
          <w:lang w:val="en-GB"/>
        </w:rPr>
        <w:t xml:space="preserve"> </w:t>
      </w:r>
    </w:p>
    <w:p w14:paraId="29237248" w14:textId="77777777" w:rsidR="00B958A5" w:rsidRDefault="00B958A5" w:rsidP="00B958A5">
      <w:pPr>
        <w:spacing w:line="360" w:lineRule="auto"/>
        <w:rPr>
          <w:rFonts w:ascii="Times New Roman" w:hAnsi="Times New Roman" w:cs="Times New Roman"/>
          <w:lang w:val="en-GB"/>
        </w:rPr>
      </w:pPr>
    </w:p>
    <w:p w14:paraId="2AA614B7" w14:textId="4628FDA7" w:rsidR="0012755C" w:rsidRDefault="00FE329F" w:rsidP="00B958A5">
      <w:pPr>
        <w:spacing w:line="360" w:lineRule="auto"/>
        <w:rPr>
          <w:rFonts w:ascii="Times New Roman" w:hAnsi="Times New Roman" w:cs="Times New Roman"/>
          <w:b/>
          <w:lang w:val="en-GB"/>
        </w:rPr>
      </w:pPr>
      <w:r>
        <w:rPr>
          <w:rFonts w:ascii="Times New Roman" w:hAnsi="Times New Roman" w:cs="Times New Roman"/>
          <w:b/>
          <w:lang w:val="en-GB"/>
        </w:rPr>
        <w:t>4</w:t>
      </w:r>
      <w:r w:rsidR="00332478">
        <w:rPr>
          <w:rFonts w:ascii="Times New Roman" w:hAnsi="Times New Roman" w:cs="Times New Roman"/>
          <w:b/>
          <w:lang w:val="en-GB"/>
        </w:rPr>
        <w:t xml:space="preserve">.3 </w:t>
      </w:r>
      <w:r w:rsidR="0012755C">
        <w:rPr>
          <w:rFonts w:ascii="Times New Roman" w:hAnsi="Times New Roman" w:cs="Times New Roman"/>
          <w:b/>
          <w:lang w:val="en-GB"/>
        </w:rPr>
        <w:t>Challenges for dis-embedding and re-embedding processes</w:t>
      </w:r>
    </w:p>
    <w:p w14:paraId="3DDD4BC8" w14:textId="540EE215" w:rsidR="00542C64" w:rsidRDefault="00B958A5" w:rsidP="00B958A5">
      <w:pPr>
        <w:spacing w:line="360" w:lineRule="auto"/>
        <w:rPr>
          <w:rFonts w:ascii="Times New Roman" w:hAnsi="Times New Roman" w:cs="Times New Roman"/>
          <w:lang w:val="en-GB"/>
        </w:rPr>
      </w:pPr>
      <w:r w:rsidRPr="00B958A5">
        <w:rPr>
          <w:rFonts w:ascii="Times New Roman" w:hAnsi="Times New Roman" w:cs="Times New Roman"/>
          <w:lang w:val="en-GB"/>
        </w:rPr>
        <w:t xml:space="preserve">A social-technical understanding of innovation has implications for policy and two observations related to the transfer and diffusion of knowledge seem worth making. </w:t>
      </w:r>
      <w:r w:rsidR="00542C64">
        <w:rPr>
          <w:rFonts w:ascii="Times New Roman" w:hAnsi="Times New Roman" w:cs="Times New Roman"/>
          <w:lang w:val="en-GB"/>
        </w:rPr>
        <w:t>The first observation relates to the process of dis-embedding</w:t>
      </w:r>
      <w:r w:rsidR="0076444F">
        <w:rPr>
          <w:rFonts w:ascii="Times New Roman" w:hAnsi="Times New Roman" w:cs="Times New Roman"/>
          <w:lang w:val="en-GB"/>
        </w:rPr>
        <w:t xml:space="preserve"> towards more aggregate socio-technical configurations</w:t>
      </w:r>
      <w:r w:rsidR="00542C64">
        <w:rPr>
          <w:rFonts w:ascii="Times New Roman" w:hAnsi="Times New Roman" w:cs="Times New Roman"/>
          <w:lang w:val="en-GB"/>
        </w:rPr>
        <w:t>. The second deals with re-embedd</w:t>
      </w:r>
      <w:r w:rsidR="0076444F">
        <w:rPr>
          <w:rFonts w:ascii="Times New Roman" w:hAnsi="Times New Roman" w:cs="Times New Roman"/>
          <w:lang w:val="en-GB"/>
        </w:rPr>
        <w:t xml:space="preserve">ing to more situated socio-technical configurations. </w:t>
      </w:r>
    </w:p>
    <w:p w14:paraId="161ACD7C" w14:textId="21C2AAE9" w:rsidR="00B958A5" w:rsidRPr="00B958A5" w:rsidRDefault="00B958A5" w:rsidP="00542C64">
      <w:pPr>
        <w:spacing w:line="360" w:lineRule="auto"/>
        <w:ind w:firstLine="720"/>
        <w:rPr>
          <w:rFonts w:ascii="Times New Roman" w:hAnsi="Times New Roman" w:cs="Times New Roman"/>
          <w:lang w:val="en-GB"/>
        </w:rPr>
      </w:pPr>
      <w:r w:rsidRPr="00B958A5">
        <w:rPr>
          <w:rFonts w:ascii="Times New Roman" w:hAnsi="Times New Roman" w:cs="Times New Roman"/>
          <w:lang w:val="en-GB"/>
        </w:rPr>
        <w:t xml:space="preserve">Firstly, there is a duality of structure between the socio (human) and the technical (nonhuman) that is recursively generated in socio-technical networks; a duality, which does not work deterministically but interacts with and is affected by agency (Giddens 1984). The opportunity of influencing and actively steering socio-technical networks by coordinating processes of structural change through which entire societal subsystems transition to more sustainable modes of consumption and production is therefore often suggested (Markard et al. 2012). It seems plausible that policy initiatives that support the formation of more aggregate socio-technical configurations, connecting a broader and more diverse group of locally situated actors through the transfer of different forms of knowledge may well contribute to innovation. The development of shared routines and cognitive frameworks of engineers and designers and other forms of generic knowledge aggregation clearly guide organisational activity especially with regard to innovation (Nelson and Winter 1977). </w:t>
      </w:r>
      <w:r w:rsidR="000F5C0E">
        <w:rPr>
          <w:rFonts w:ascii="Times New Roman" w:hAnsi="Times New Roman" w:cs="Times New Roman"/>
          <w:lang w:val="en-GB"/>
        </w:rPr>
        <w:t>I</w:t>
      </w:r>
      <w:r w:rsidR="00887193">
        <w:rPr>
          <w:rFonts w:ascii="Times New Roman" w:hAnsi="Times New Roman" w:cs="Times New Roman"/>
          <w:lang w:val="en-GB"/>
        </w:rPr>
        <w:t>t is likely that</w:t>
      </w:r>
      <w:r w:rsidRPr="00B958A5">
        <w:rPr>
          <w:rFonts w:ascii="Times New Roman" w:hAnsi="Times New Roman" w:cs="Times New Roman"/>
          <w:lang w:val="en-GB"/>
        </w:rPr>
        <w:t xml:space="preserve"> aggregate socio-technical configurations might influence the trajectories of technological regimes whose boundaries create stability and impetus by providing a sense of direction for incremental technological development (Dosi 1982). In other words, the formation of more aggregate socio-technical configurations through the creation of relation space (the raison d'être of international policy initiatives) </w:t>
      </w:r>
      <w:r w:rsidR="000F5C0E">
        <w:rPr>
          <w:rFonts w:ascii="Times New Roman" w:hAnsi="Times New Roman" w:cs="Times New Roman"/>
          <w:lang w:val="en-GB"/>
        </w:rPr>
        <w:t xml:space="preserve">may </w:t>
      </w:r>
      <w:r w:rsidRPr="00B958A5">
        <w:rPr>
          <w:rFonts w:ascii="Times New Roman" w:hAnsi="Times New Roman" w:cs="Times New Roman"/>
          <w:lang w:val="en-GB"/>
        </w:rPr>
        <w:t xml:space="preserve">result in </w:t>
      </w:r>
      <w:r w:rsidR="00887193">
        <w:rPr>
          <w:rFonts w:ascii="Times New Roman" w:hAnsi="Times New Roman" w:cs="Times New Roman"/>
          <w:lang w:val="en-GB"/>
        </w:rPr>
        <w:t>shaping</w:t>
      </w:r>
      <w:r w:rsidR="00887193" w:rsidRPr="00B958A5">
        <w:rPr>
          <w:rFonts w:ascii="Times New Roman" w:hAnsi="Times New Roman" w:cs="Times New Roman"/>
          <w:lang w:val="en-GB"/>
        </w:rPr>
        <w:t xml:space="preserve"> </w:t>
      </w:r>
      <w:r w:rsidRPr="00B958A5">
        <w:rPr>
          <w:rFonts w:ascii="Times New Roman" w:hAnsi="Times New Roman" w:cs="Times New Roman"/>
          <w:lang w:val="en-GB"/>
        </w:rPr>
        <w:t>the trajectories of technology</w:t>
      </w:r>
      <w:r w:rsidR="00887193">
        <w:rPr>
          <w:rFonts w:ascii="Times New Roman" w:hAnsi="Times New Roman" w:cs="Times New Roman"/>
          <w:lang w:val="en-GB"/>
        </w:rPr>
        <w:t xml:space="preserve">, or ‘pathways’ that we deem to </w:t>
      </w:r>
      <w:r w:rsidR="000F5C0E">
        <w:rPr>
          <w:rFonts w:ascii="Times New Roman" w:hAnsi="Times New Roman" w:cs="Times New Roman"/>
          <w:lang w:val="en-GB"/>
        </w:rPr>
        <w:t>be</w:t>
      </w:r>
      <w:r w:rsidR="000F5C0E" w:rsidRPr="00B958A5">
        <w:rPr>
          <w:rFonts w:ascii="Times New Roman" w:hAnsi="Times New Roman" w:cs="Times New Roman"/>
          <w:lang w:val="en-GB"/>
        </w:rPr>
        <w:t xml:space="preserve"> sustainable</w:t>
      </w:r>
      <w:r w:rsidR="00887193">
        <w:rPr>
          <w:rFonts w:ascii="Times New Roman" w:hAnsi="Times New Roman" w:cs="Times New Roman"/>
          <w:lang w:val="en-GB"/>
        </w:rPr>
        <w:t xml:space="preserve">. Stirling (2015) shows that the process of structuration as described above makes it possible to either open-up or close done a variety of pathways towards sustainability. It is for this reason that he argues for policy initiatives that not only show direction (e.g. environmental sound technologies, services and practices) but also allow for diversity through an open democratic process (Stirling, 2007). Smith and Ely (2014) show how this framework can </w:t>
      </w:r>
      <w:r w:rsidR="00E75866">
        <w:rPr>
          <w:rFonts w:ascii="Times New Roman" w:hAnsi="Times New Roman" w:cs="Times New Roman"/>
          <w:lang w:val="en-GB"/>
        </w:rPr>
        <w:t>be especially relevant in the local-global dynamics of translating ‘grassroots’ solutions to more aggregated global level</w:t>
      </w:r>
    </w:p>
    <w:p w14:paraId="0BC7EC28" w14:textId="738028AA" w:rsidR="0012755C" w:rsidRDefault="00B958A5" w:rsidP="000F5C0E">
      <w:pPr>
        <w:spacing w:line="360" w:lineRule="auto"/>
        <w:ind w:firstLine="720"/>
        <w:rPr>
          <w:rFonts w:ascii="Times New Roman" w:hAnsi="Times New Roman" w:cs="Times New Roman"/>
          <w:lang w:val="en-GB"/>
        </w:rPr>
      </w:pPr>
      <w:r w:rsidRPr="00B958A5">
        <w:rPr>
          <w:rFonts w:ascii="Times New Roman" w:hAnsi="Times New Roman" w:cs="Times New Roman"/>
          <w:lang w:val="en-GB"/>
        </w:rPr>
        <w:t>Secondly, the purpose of international policy initiatives, such as Mission Innovation, is to accelerate the pace and scale of innovation in environmentally sound technologies</w:t>
      </w:r>
      <w:r w:rsidR="00E75866">
        <w:rPr>
          <w:rFonts w:ascii="Times New Roman" w:hAnsi="Times New Roman" w:cs="Times New Roman"/>
          <w:lang w:val="en-GB"/>
        </w:rPr>
        <w:t>, services or practices</w:t>
      </w:r>
      <w:r w:rsidRPr="00B958A5">
        <w:rPr>
          <w:rFonts w:ascii="Times New Roman" w:hAnsi="Times New Roman" w:cs="Times New Roman"/>
          <w:lang w:val="en-GB"/>
        </w:rPr>
        <w:t xml:space="preserve">. It is reasonable to assume that more aggregate socio-technical configurations will result in the development of new knowledge for innovation in environmentally sound technologies but </w:t>
      </w:r>
      <w:r w:rsidR="0076444F">
        <w:rPr>
          <w:rFonts w:ascii="Times New Roman" w:hAnsi="Times New Roman" w:cs="Times New Roman"/>
          <w:lang w:val="en-GB"/>
        </w:rPr>
        <w:t>these</w:t>
      </w:r>
      <w:r w:rsidRPr="00B958A5">
        <w:rPr>
          <w:rFonts w:ascii="Times New Roman" w:hAnsi="Times New Roman" w:cs="Times New Roman"/>
          <w:lang w:val="en-GB"/>
        </w:rPr>
        <w:t xml:space="preserve"> have to diffuse</w:t>
      </w:r>
      <w:r w:rsidR="0076444F">
        <w:rPr>
          <w:rFonts w:ascii="Times New Roman" w:hAnsi="Times New Roman" w:cs="Times New Roman"/>
          <w:lang w:val="en-GB"/>
        </w:rPr>
        <w:t>d</w:t>
      </w:r>
      <w:r w:rsidRPr="00B958A5">
        <w:rPr>
          <w:rFonts w:ascii="Times New Roman" w:hAnsi="Times New Roman" w:cs="Times New Roman"/>
          <w:lang w:val="en-GB"/>
        </w:rPr>
        <w:t xml:space="preserve"> under spatially different local socio-technical settings</w:t>
      </w:r>
      <w:r w:rsidR="0076444F">
        <w:rPr>
          <w:rFonts w:ascii="Times New Roman" w:hAnsi="Times New Roman" w:cs="Times New Roman"/>
          <w:lang w:val="en-GB"/>
        </w:rPr>
        <w:t xml:space="preserve"> through a process of re-embedding</w:t>
      </w:r>
      <w:r w:rsidRPr="00B958A5">
        <w:rPr>
          <w:rFonts w:ascii="Times New Roman" w:hAnsi="Times New Roman" w:cs="Times New Roman"/>
          <w:lang w:val="en-GB"/>
        </w:rPr>
        <w:t>. The social, cultural and institutional embeddedness of knowledge implies that technological knowledge almost always has to be modified and adapted to local socio-technical settings (Rip and Kemp 1998). Yet prevalent technological trajectories reinforce and make socio-technical networks dynamically stable through various lock-in effects resulting, for instance, from improvements in price and performance (Arthur 1989), increasing returns of adoption (David 1985), embedded institutional commitments (Walker 2000) and techno-institutional complexes (Unruh 2000). These is in turn may be de-</w:t>
      </w:r>
      <w:r w:rsidR="00E75866" w:rsidRPr="00B958A5">
        <w:rPr>
          <w:rFonts w:ascii="Times New Roman" w:hAnsi="Times New Roman" w:cs="Times New Roman"/>
          <w:lang w:val="en-GB"/>
        </w:rPr>
        <w:t>stab</w:t>
      </w:r>
      <w:r w:rsidR="00E75866">
        <w:rPr>
          <w:rFonts w:ascii="Times New Roman" w:hAnsi="Times New Roman" w:cs="Times New Roman"/>
          <w:lang w:val="en-GB"/>
        </w:rPr>
        <w:t>i</w:t>
      </w:r>
      <w:r w:rsidR="00E75866" w:rsidRPr="00B958A5">
        <w:rPr>
          <w:rFonts w:ascii="Times New Roman" w:hAnsi="Times New Roman" w:cs="Times New Roman"/>
          <w:lang w:val="en-GB"/>
        </w:rPr>
        <w:t>lised</w:t>
      </w:r>
      <w:r w:rsidRPr="00B958A5">
        <w:rPr>
          <w:rFonts w:ascii="Times New Roman" w:hAnsi="Times New Roman" w:cs="Times New Roman"/>
          <w:lang w:val="en-GB"/>
        </w:rPr>
        <w:t xml:space="preserve"> from bottlenecks (Rosenberg 1976), reverse salients (Hughes 1994) and diminishing returns of technology (Freeman and Perez 1988). The combined influence of rules and activities imposes a sense of logic and direction, which gives rise to dynamic stability and technological momentum in socio-technical networks. This inhibits innovation in heavily entrenched systems, where change tends to be incremental and path dependant and the diffusion of technological knowledge, particularly of a more radical nature, can therefore not be considered a seamless process (Hughes 1987). Furthermore, the re-embedding of technological knowledge in local socio-technical networks does not happen automatically but requires particular enabling conditions and a commitment to active learning; a dynamic, which combined can be referred to as absorptive capacity (Cohen and Levinthal 1990). Earlier studies often make reference to ‘global technology opportunity sets’ to which all actors have equal access (e.g. Carlsson et al. 2002) yet recent evidence on the spatiality of innovation processes reveals a picture of differentiated access that are unevenly distributed across space (Berkhout et al. 2009, Raven et al. 2012, Weber and Rohracher 2012, Hansen and Nygaard 2013). </w:t>
      </w:r>
    </w:p>
    <w:p w14:paraId="1D49CB6A" w14:textId="0969FEDD" w:rsidR="00B958A5" w:rsidRDefault="0012755C" w:rsidP="000F5C0E">
      <w:pPr>
        <w:spacing w:line="360" w:lineRule="auto"/>
        <w:ind w:firstLine="720"/>
        <w:rPr>
          <w:rFonts w:ascii="Times New Roman" w:hAnsi="Times New Roman" w:cs="Times New Roman"/>
          <w:lang w:val="en-GB"/>
        </w:rPr>
      </w:pPr>
      <w:r>
        <w:rPr>
          <w:rFonts w:ascii="Times New Roman" w:hAnsi="Times New Roman" w:cs="Times New Roman"/>
          <w:lang w:val="en-GB"/>
        </w:rPr>
        <w:t>In short, a</w:t>
      </w:r>
      <w:r w:rsidR="00B958A5" w:rsidRPr="00B958A5">
        <w:rPr>
          <w:rFonts w:ascii="Times New Roman" w:hAnsi="Times New Roman" w:cs="Times New Roman"/>
          <w:lang w:val="en-GB"/>
        </w:rPr>
        <w:t xml:space="preserve">ctors differ in their ability to not only access and tap into the global flow of knowledge but also to make use of it for innovative activities. It therefore seems that the mutual benefits of involvement in different international policy initiatives is conditioned by different levels of absorptive capacities of actors and the relative entrenchment of socio-technical networks. The relative ease with which knowledge can be transferred to and from locally situated socio-technical settings goes a long way of explaining why innovation activities are not uniformly or randomly distributed globally despite the potential existence of ubiquitous ‘global technological opportunity set’. Consequently, the formation of aggregate socio-technical configurations should be characterised as uneven and dynamically evolving structures to which local situated actors with different relational positions and absorptive capacities have differential access at different points in time. </w:t>
      </w:r>
    </w:p>
    <w:p w14:paraId="2BCA745B" w14:textId="32106100" w:rsidR="009E0501" w:rsidRDefault="004354D3" w:rsidP="000F5C0E">
      <w:pPr>
        <w:spacing w:line="360" w:lineRule="auto"/>
        <w:ind w:firstLine="720"/>
        <w:rPr>
          <w:rFonts w:ascii="Times New Roman" w:hAnsi="Times New Roman" w:cs="Times New Roman"/>
          <w:lang w:val="en-GB"/>
        </w:rPr>
      </w:pPr>
      <w:r>
        <w:rPr>
          <w:rFonts w:ascii="Times New Roman" w:hAnsi="Times New Roman" w:cs="Times New Roman"/>
          <w:lang w:val="en-GB"/>
        </w:rPr>
        <w:t>T</w:t>
      </w:r>
      <w:r w:rsidR="009E0501">
        <w:rPr>
          <w:rFonts w:ascii="Times New Roman" w:hAnsi="Times New Roman" w:cs="Times New Roman"/>
          <w:lang w:val="en-GB"/>
        </w:rPr>
        <w:t>his means that aggregate</w:t>
      </w:r>
      <w:r>
        <w:rPr>
          <w:rFonts w:ascii="Times New Roman" w:hAnsi="Times New Roman" w:cs="Times New Roman"/>
          <w:lang w:val="en-GB"/>
        </w:rPr>
        <w:t xml:space="preserve">d socio-technical configurations have </w:t>
      </w:r>
      <w:r w:rsidR="000C0271">
        <w:rPr>
          <w:rFonts w:ascii="Times New Roman" w:hAnsi="Times New Roman" w:cs="Times New Roman"/>
          <w:lang w:val="en-GB"/>
        </w:rPr>
        <w:t>to be re-embedded again. As a result, a disaggregation process to a partly loc</w:t>
      </w:r>
      <w:r w:rsidR="005C7DAB">
        <w:rPr>
          <w:rFonts w:ascii="Times New Roman" w:hAnsi="Times New Roman" w:cs="Times New Roman"/>
          <w:lang w:val="en-GB"/>
        </w:rPr>
        <w:t xml:space="preserve">alised context must take place, resulting in a </w:t>
      </w:r>
      <w:r w:rsidR="009E0501">
        <w:rPr>
          <w:rFonts w:ascii="Times New Roman" w:hAnsi="Times New Roman" w:cs="Times New Roman"/>
          <w:lang w:val="en-GB"/>
        </w:rPr>
        <w:t>broad diversity of locally embedded socio-</w:t>
      </w:r>
      <w:r w:rsidR="0076444F">
        <w:rPr>
          <w:rFonts w:ascii="Times New Roman" w:hAnsi="Times New Roman" w:cs="Times New Roman"/>
          <w:lang w:val="en-GB"/>
        </w:rPr>
        <w:t>technical</w:t>
      </w:r>
      <w:r w:rsidR="009E0501">
        <w:rPr>
          <w:rFonts w:ascii="Times New Roman" w:hAnsi="Times New Roman" w:cs="Times New Roman"/>
          <w:lang w:val="en-GB"/>
        </w:rPr>
        <w:t xml:space="preserve"> configurations (</w:t>
      </w:r>
      <w:r w:rsidR="0076444F">
        <w:rPr>
          <w:rFonts w:ascii="Times New Roman" w:hAnsi="Times New Roman" w:cs="Times New Roman"/>
          <w:lang w:val="en-GB"/>
        </w:rPr>
        <w:t xml:space="preserve">e.g. not one but </w:t>
      </w:r>
      <w:r w:rsidR="009E0501">
        <w:rPr>
          <w:rFonts w:ascii="Times New Roman" w:hAnsi="Times New Roman" w:cs="Times New Roman"/>
          <w:lang w:val="en-GB"/>
        </w:rPr>
        <w:t>thousands of energy transitions</w:t>
      </w:r>
      <w:r w:rsidR="0076444F">
        <w:rPr>
          <w:rFonts w:ascii="Times New Roman" w:hAnsi="Times New Roman" w:cs="Times New Roman"/>
          <w:lang w:val="en-GB"/>
        </w:rPr>
        <w:t xml:space="preserve"> (Sarrica et al, 2016</w:t>
      </w:r>
      <w:r w:rsidR="009E0501">
        <w:rPr>
          <w:rFonts w:ascii="Times New Roman" w:hAnsi="Times New Roman" w:cs="Times New Roman"/>
          <w:lang w:val="en-GB"/>
        </w:rPr>
        <w:t>)</w:t>
      </w:r>
      <w:r w:rsidR="0076444F">
        <w:rPr>
          <w:rFonts w:ascii="Times New Roman" w:hAnsi="Times New Roman" w:cs="Times New Roman"/>
          <w:lang w:val="en-GB"/>
        </w:rPr>
        <w:t xml:space="preserve">). </w:t>
      </w:r>
      <w:r w:rsidR="005C7DAB">
        <w:rPr>
          <w:rFonts w:ascii="Times New Roman" w:hAnsi="Times New Roman" w:cs="Times New Roman"/>
          <w:lang w:val="en-GB"/>
        </w:rPr>
        <w:t xml:space="preserve">This again has policy implications for those aiming to direct these processes (e.g. speed up the energy transition). We re-emphasis Strlings argument about the fact that directionality needs to go together with diversity and democratisation and argue that not doing so has its dangers. Research on the formation of socio-technical regimes (Fuenfschilling and Truffer, 2014) show how </w:t>
      </w:r>
      <w:r w:rsidR="009E0501">
        <w:rPr>
          <w:rFonts w:ascii="Times New Roman" w:hAnsi="Times New Roman" w:cs="Times New Roman"/>
          <w:lang w:val="en-GB"/>
        </w:rPr>
        <w:t xml:space="preserve">aggregate socio-technical networks </w:t>
      </w:r>
      <w:r w:rsidR="005C7DAB">
        <w:rPr>
          <w:rFonts w:ascii="Times New Roman" w:hAnsi="Times New Roman" w:cs="Times New Roman"/>
          <w:lang w:val="en-GB"/>
        </w:rPr>
        <w:t xml:space="preserve">create dominant global regimes in for instance water infrastructures or smart city solutions that basically </w:t>
      </w:r>
      <w:r w:rsidR="009E0501">
        <w:rPr>
          <w:rFonts w:ascii="Times New Roman" w:hAnsi="Times New Roman" w:cs="Times New Roman"/>
          <w:lang w:val="en-GB"/>
        </w:rPr>
        <w:t>copy/paste their domina</w:t>
      </w:r>
      <w:r w:rsidR="005C7DAB">
        <w:rPr>
          <w:rFonts w:ascii="Times New Roman" w:hAnsi="Times New Roman" w:cs="Times New Roman"/>
          <w:lang w:val="en-GB"/>
        </w:rPr>
        <w:t xml:space="preserve">nt configuration, seriously limiting the (arguably much needed) diversity of context-specific solutions. </w:t>
      </w:r>
    </w:p>
    <w:p w14:paraId="4CBB215D" w14:textId="77777777" w:rsidR="005C7DAB" w:rsidRDefault="005C7DAB" w:rsidP="005C7DAB">
      <w:pPr>
        <w:spacing w:line="360" w:lineRule="auto"/>
        <w:ind w:firstLine="720"/>
        <w:rPr>
          <w:rFonts w:ascii="Times New Roman" w:hAnsi="Times New Roman" w:cs="Times New Roman"/>
          <w:lang w:val="en-GB"/>
        </w:rPr>
      </w:pPr>
      <w:r>
        <w:rPr>
          <w:rFonts w:ascii="Times New Roman" w:hAnsi="Times New Roman" w:cs="Times New Roman"/>
          <w:lang w:val="en-GB"/>
        </w:rPr>
        <w:t xml:space="preserve">Concluding: diversity is essential in both processes of disembedding and re-embedding and should be an integral part of any international initiatives that wants to embrace a broader socio-technical understanding of innovation. </w:t>
      </w:r>
    </w:p>
    <w:p w14:paraId="10DE834E" w14:textId="77777777" w:rsidR="009E0501" w:rsidRPr="00B958A5" w:rsidRDefault="009E0501" w:rsidP="000F5C0E">
      <w:pPr>
        <w:spacing w:line="360" w:lineRule="auto"/>
        <w:ind w:firstLine="720"/>
        <w:rPr>
          <w:rFonts w:ascii="Times New Roman" w:hAnsi="Times New Roman" w:cs="Times New Roman"/>
          <w:lang w:val="en-GB"/>
        </w:rPr>
      </w:pPr>
    </w:p>
    <w:p w14:paraId="74CBA51A" w14:textId="77777777" w:rsidR="005C7DAB" w:rsidRDefault="005C7DAB">
      <w:pPr>
        <w:rPr>
          <w:rFonts w:ascii="Times New Roman" w:hAnsi="Times New Roman" w:cs="Times New Roman"/>
          <w:b/>
          <w:lang w:val="en-GB"/>
        </w:rPr>
      </w:pPr>
      <w:r>
        <w:rPr>
          <w:rFonts w:ascii="Times New Roman" w:hAnsi="Times New Roman" w:cs="Times New Roman"/>
          <w:b/>
          <w:lang w:val="en-GB"/>
        </w:rPr>
        <w:br/>
      </w:r>
    </w:p>
    <w:p w14:paraId="18D73D3F" w14:textId="77777777" w:rsidR="005C7DAB" w:rsidRDefault="005C7DAB">
      <w:pPr>
        <w:rPr>
          <w:rFonts w:ascii="Times New Roman" w:hAnsi="Times New Roman" w:cs="Times New Roman"/>
          <w:b/>
          <w:lang w:val="en-GB"/>
        </w:rPr>
      </w:pPr>
    </w:p>
    <w:p w14:paraId="1455523C" w14:textId="77777777" w:rsidR="005C7DAB" w:rsidRDefault="005C7DAB">
      <w:pPr>
        <w:rPr>
          <w:rFonts w:ascii="Times New Roman" w:hAnsi="Times New Roman" w:cs="Times New Roman"/>
          <w:b/>
          <w:lang w:val="en-GB"/>
        </w:rPr>
      </w:pPr>
    </w:p>
    <w:p w14:paraId="2840920D" w14:textId="77777777" w:rsidR="005C7DAB" w:rsidRDefault="005C7DAB">
      <w:pPr>
        <w:rPr>
          <w:rFonts w:ascii="Times New Roman" w:hAnsi="Times New Roman" w:cs="Times New Roman"/>
          <w:b/>
          <w:lang w:val="en-GB"/>
        </w:rPr>
      </w:pPr>
    </w:p>
    <w:p w14:paraId="502FD6C9" w14:textId="77777777" w:rsidR="005C7DAB" w:rsidRDefault="005C7DAB">
      <w:pPr>
        <w:rPr>
          <w:rFonts w:ascii="Times New Roman" w:hAnsi="Times New Roman" w:cs="Times New Roman"/>
          <w:b/>
          <w:lang w:val="en-GB"/>
        </w:rPr>
      </w:pPr>
    </w:p>
    <w:p w14:paraId="564FC398" w14:textId="77777777" w:rsidR="005C7DAB" w:rsidRDefault="005C7DAB">
      <w:pPr>
        <w:rPr>
          <w:rFonts w:ascii="Times New Roman" w:hAnsi="Times New Roman" w:cs="Times New Roman"/>
          <w:b/>
          <w:lang w:val="en-GB"/>
        </w:rPr>
      </w:pPr>
    </w:p>
    <w:p w14:paraId="4D0F919C" w14:textId="77777777" w:rsidR="005C7DAB" w:rsidRDefault="005C7DAB">
      <w:pPr>
        <w:rPr>
          <w:rFonts w:ascii="Times New Roman" w:hAnsi="Times New Roman" w:cs="Times New Roman"/>
          <w:b/>
          <w:lang w:val="en-GB"/>
        </w:rPr>
      </w:pPr>
    </w:p>
    <w:p w14:paraId="6951DD05" w14:textId="77777777" w:rsidR="005C7DAB" w:rsidRDefault="005C7DAB">
      <w:pPr>
        <w:rPr>
          <w:rFonts w:ascii="Times New Roman" w:hAnsi="Times New Roman" w:cs="Times New Roman"/>
          <w:b/>
          <w:lang w:val="en-GB"/>
        </w:rPr>
      </w:pPr>
    </w:p>
    <w:p w14:paraId="0498F05F" w14:textId="77777777" w:rsidR="005C7DAB" w:rsidRDefault="005C7DAB">
      <w:pPr>
        <w:rPr>
          <w:rFonts w:ascii="Times New Roman" w:hAnsi="Times New Roman" w:cs="Times New Roman"/>
          <w:b/>
          <w:lang w:val="en-GB"/>
        </w:rPr>
      </w:pPr>
    </w:p>
    <w:p w14:paraId="7A4A2109" w14:textId="77777777" w:rsidR="005C7DAB" w:rsidRDefault="005C7DAB">
      <w:pPr>
        <w:rPr>
          <w:rFonts w:ascii="Times New Roman" w:hAnsi="Times New Roman" w:cs="Times New Roman"/>
          <w:b/>
          <w:lang w:val="en-GB"/>
        </w:rPr>
      </w:pPr>
    </w:p>
    <w:p w14:paraId="08E23CC6" w14:textId="77777777" w:rsidR="005C7DAB" w:rsidRDefault="005C7DAB">
      <w:pPr>
        <w:rPr>
          <w:rFonts w:ascii="Times New Roman" w:hAnsi="Times New Roman" w:cs="Times New Roman"/>
          <w:b/>
          <w:lang w:val="en-GB"/>
        </w:rPr>
      </w:pPr>
    </w:p>
    <w:p w14:paraId="6A423DFC" w14:textId="77777777" w:rsidR="005C7DAB" w:rsidRDefault="005C7DAB">
      <w:pPr>
        <w:rPr>
          <w:rFonts w:ascii="Times New Roman" w:hAnsi="Times New Roman" w:cs="Times New Roman"/>
          <w:b/>
          <w:lang w:val="en-GB"/>
        </w:rPr>
      </w:pPr>
    </w:p>
    <w:p w14:paraId="0A50E662" w14:textId="77777777" w:rsidR="005C7DAB" w:rsidRDefault="005C7DAB">
      <w:pPr>
        <w:rPr>
          <w:rFonts w:ascii="Times New Roman" w:hAnsi="Times New Roman" w:cs="Times New Roman"/>
          <w:b/>
          <w:lang w:val="en-GB"/>
        </w:rPr>
      </w:pPr>
    </w:p>
    <w:p w14:paraId="5CA2FE6A" w14:textId="77777777" w:rsidR="005C7DAB" w:rsidRDefault="005C7DAB">
      <w:pPr>
        <w:rPr>
          <w:rFonts w:ascii="Times New Roman" w:hAnsi="Times New Roman" w:cs="Times New Roman"/>
          <w:b/>
          <w:lang w:val="en-GB"/>
        </w:rPr>
      </w:pPr>
    </w:p>
    <w:p w14:paraId="740706EA" w14:textId="77777777" w:rsidR="005C7DAB" w:rsidRDefault="005C7DAB">
      <w:pPr>
        <w:rPr>
          <w:rFonts w:ascii="Times New Roman" w:hAnsi="Times New Roman" w:cs="Times New Roman"/>
          <w:b/>
          <w:lang w:val="en-GB"/>
        </w:rPr>
      </w:pPr>
    </w:p>
    <w:p w14:paraId="4CA13A1D" w14:textId="77777777" w:rsidR="005C7DAB" w:rsidRDefault="005C7DAB">
      <w:pPr>
        <w:rPr>
          <w:rFonts w:ascii="Times New Roman" w:hAnsi="Times New Roman" w:cs="Times New Roman"/>
          <w:b/>
          <w:lang w:val="en-GB"/>
        </w:rPr>
      </w:pPr>
    </w:p>
    <w:p w14:paraId="603F5528" w14:textId="77777777" w:rsidR="005C7DAB" w:rsidRDefault="005C7DAB">
      <w:pPr>
        <w:rPr>
          <w:rFonts w:ascii="Times New Roman" w:hAnsi="Times New Roman" w:cs="Times New Roman"/>
          <w:b/>
          <w:lang w:val="en-GB"/>
        </w:rPr>
      </w:pPr>
    </w:p>
    <w:p w14:paraId="78B2CB93" w14:textId="77777777" w:rsidR="005C7DAB" w:rsidRDefault="005C7DAB">
      <w:pPr>
        <w:rPr>
          <w:rFonts w:ascii="Times New Roman" w:hAnsi="Times New Roman" w:cs="Times New Roman"/>
          <w:b/>
          <w:lang w:val="en-GB"/>
        </w:rPr>
      </w:pPr>
    </w:p>
    <w:p w14:paraId="7E38C3C1" w14:textId="77777777" w:rsidR="005C7DAB" w:rsidRDefault="005C7DAB">
      <w:pPr>
        <w:rPr>
          <w:rFonts w:ascii="Times New Roman" w:hAnsi="Times New Roman" w:cs="Times New Roman"/>
          <w:b/>
          <w:lang w:val="en-GB"/>
        </w:rPr>
      </w:pPr>
    </w:p>
    <w:p w14:paraId="62BABEF8" w14:textId="77777777" w:rsidR="005C7DAB" w:rsidRDefault="005C7DAB">
      <w:pPr>
        <w:rPr>
          <w:rFonts w:ascii="Times New Roman" w:hAnsi="Times New Roman" w:cs="Times New Roman"/>
          <w:b/>
          <w:lang w:val="en-GB"/>
        </w:rPr>
      </w:pPr>
    </w:p>
    <w:p w14:paraId="313D13AD" w14:textId="77777777" w:rsidR="005C7DAB" w:rsidRDefault="005C7DAB">
      <w:pPr>
        <w:rPr>
          <w:rFonts w:ascii="Times New Roman" w:hAnsi="Times New Roman" w:cs="Times New Roman"/>
          <w:b/>
          <w:lang w:val="en-GB"/>
        </w:rPr>
      </w:pPr>
    </w:p>
    <w:p w14:paraId="0F2896B0" w14:textId="77777777" w:rsidR="005C7DAB" w:rsidRDefault="005C7DAB">
      <w:pPr>
        <w:rPr>
          <w:rFonts w:ascii="Times New Roman" w:hAnsi="Times New Roman" w:cs="Times New Roman"/>
          <w:b/>
          <w:lang w:val="en-GB"/>
        </w:rPr>
      </w:pPr>
    </w:p>
    <w:p w14:paraId="23299251" w14:textId="77777777" w:rsidR="005C7DAB" w:rsidRDefault="005C7DAB">
      <w:pPr>
        <w:rPr>
          <w:rFonts w:ascii="Times New Roman" w:hAnsi="Times New Roman" w:cs="Times New Roman"/>
          <w:b/>
          <w:lang w:val="en-GB"/>
        </w:rPr>
      </w:pPr>
    </w:p>
    <w:p w14:paraId="0CDEDFA2" w14:textId="77777777" w:rsidR="005C7DAB" w:rsidRDefault="005C7DAB">
      <w:pPr>
        <w:rPr>
          <w:rFonts w:ascii="Times New Roman" w:hAnsi="Times New Roman" w:cs="Times New Roman"/>
          <w:b/>
          <w:lang w:val="en-GB"/>
        </w:rPr>
      </w:pPr>
    </w:p>
    <w:p w14:paraId="5D35F1C9" w14:textId="7F5ABBDA" w:rsidR="005C7DAB" w:rsidRDefault="005C7DAB">
      <w:pPr>
        <w:rPr>
          <w:rFonts w:ascii="Times New Roman" w:hAnsi="Times New Roman" w:cs="Times New Roman"/>
          <w:b/>
          <w:lang w:val="en-GB"/>
        </w:rPr>
      </w:pPr>
      <w:r>
        <w:rPr>
          <w:rFonts w:ascii="Times New Roman" w:hAnsi="Times New Roman" w:cs="Times New Roman"/>
          <w:b/>
          <w:lang w:val="en-GB"/>
        </w:rPr>
        <w:t>Annex</w:t>
      </w:r>
      <w:r w:rsidR="00D608D1">
        <w:rPr>
          <w:rFonts w:ascii="Times New Roman" w:hAnsi="Times New Roman" w:cs="Times New Roman"/>
          <w:b/>
          <w:lang w:val="en-GB"/>
        </w:rPr>
        <w:t>/Scraps</w:t>
      </w:r>
    </w:p>
    <w:p w14:paraId="308FC4AB" w14:textId="77777777" w:rsidR="005C7DAB" w:rsidRPr="000C6148" w:rsidRDefault="005C7DAB" w:rsidP="00D608D1">
      <w:pPr>
        <w:spacing w:line="360" w:lineRule="auto"/>
        <w:rPr>
          <w:rFonts w:ascii="Times New Roman" w:hAnsi="Times New Roman" w:cs="Times New Roman"/>
          <w:lang w:val="en-GB"/>
        </w:rPr>
      </w:pPr>
      <w:r w:rsidRPr="00B958A5">
        <w:rPr>
          <w:rFonts w:ascii="Times New Roman" w:hAnsi="Times New Roman" w:cs="Times New Roman"/>
          <w:lang w:val="en-GB"/>
        </w:rPr>
        <w:t xml:space="preserve">This poses interesting about questions about the networked arrangements of actors in aggregate socio-technical configurations and if some constellations are better at producing </w:t>
      </w:r>
      <w:r>
        <w:rPr>
          <w:rFonts w:ascii="Times New Roman" w:hAnsi="Times New Roman" w:cs="Times New Roman"/>
          <w:lang w:val="en-GB"/>
        </w:rPr>
        <w:t xml:space="preserve">and diffusing </w:t>
      </w:r>
      <w:r w:rsidRPr="00B958A5">
        <w:rPr>
          <w:rFonts w:ascii="Times New Roman" w:hAnsi="Times New Roman" w:cs="Times New Roman"/>
          <w:lang w:val="en-GB"/>
        </w:rPr>
        <w:t xml:space="preserve">innovation than others. The innovation literature has paid great attention to the global interactions for innovation and their possible effects on actors and contexts (e.g. Bathelt et al. 2004). In their seminal paper, Archibugi and Michie (1995) carefully consider the different modes of interactions in the globalisation of innovation and reason that globalisation cannot be considered a single phenomenon. This argument is further developed in Archibugi and Michie (1999), where a taxonomy is presented based on three categories: ‘international exploitations of technology’, ‘global generation of innovations’ and ‘global technological collaborations’. The categories resemble types of global interaction comprising different groups of actors, which emerged in three successive stages even though the second and third coupled rather than replaced the first one. The first category (international exploitation of technology) refers to innovators attempt to obtain economics advantage from the diffusion of innovation in markets other than the internal one. The second category includes innovation conceived on a global scale from the moment they are generated. This interaction requires particular organisational and administrative skills and a specific infrastructure and for this reason Archibugi and Michie delimit the networked arrangements of multinational enterprises in this category. Finally, the third category (global technological collaborations) refers to the ability to develop innovation involving collaboration a broad set of actors i.e. firms, universities, research agencies etc. Archibugi and Michie discusses the role of public policy for each category, exploitation, generation and collaboration, and argue that although the categories they partly overlap they should be separated and treated differently. </w:t>
      </w:r>
    </w:p>
    <w:p w14:paraId="2995089A" w14:textId="7989A51A" w:rsidR="00B958A5" w:rsidRDefault="00B958A5">
      <w:pPr>
        <w:rPr>
          <w:rFonts w:ascii="Times New Roman" w:hAnsi="Times New Roman" w:cs="Times New Roman"/>
          <w:b/>
          <w:lang w:val="en-GB"/>
        </w:rPr>
      </w:pPr>
      <w:r>
        <w:rPr>
          <w:rFonts w:ascii="Times New Roman" w:hAnsi="Times New Roman" w:cs="Times New Roman"/>
          <w:b/>
          <w:lang w:val="en-GB"/>
        </w:rPr>
        <w:br w:type="page"/>
      </w:r>
    </w:p>
    <w:p w14:paraId="3850A2D0" w14:textId="77777777" w:rsidR="00B958A5" w:rsidRDefault="00B958A5">
      <w:pPr>
        <w:rPr>
          <w:rFonts w:ascii="Times New Roman" w:hAnsi="Times New Roman" w:cs="Times New Roman"/>
          <w:b/>
          <w:lang w:val="en-GB"/>
        </w:rPr>
      </w:pPr>
    </w:p>
    <w:p w14:paraId="10D6CBC3" w14:textId="6F9B0829" w:rsidR="00097600" w:rsidRPr="00AC671E" w:rsidRDefault="00097600" w:rsidP="00097600">
      <w:pPr>
        <w:tabs>
          <w:tab w:val="left" w:pos="720"/>
        </w:tabs>
        <w:spacing w:line="360" w:lineRule="auto"/>
        <w:jc w:val="center"/>
        <w:rPr>
          <w:rFonts w:ascii="Times New Roman" w:hAnsi="Times New Roman" w:cs="Times New Roman"/>
          <w:b/>
          <w:lang w:val="en-GB"/>
        </w:rPr>
      </w:pPr>
      <w:r w:rsidRPr="00AC671E">
        <w:rPr>
          <w:rFonts w:ascii="Times New Roman" w:hAnsi="Times New Roman" w:cs="Times New Roman"/>
          <w:b/>
          <w:lang w:val="en-GB"/>
        </w:rPr>
        <w:t>References</w:t>
      </w:r>
    </w:p>
    <w:p w14:paraId="1B53BA14" w14:textId="77777777" w:rsidR="00097600" w:rsidRPr="00AC671E" w:rsidRDefault="00097600" w:rsidP="00097600">
      <w:pPr>
        <w:widowControl w:val="0"/>
        <w:autoSpaceDE w:val="0"/>
        <w:autoSpaceDN w:val="0"/>
        <w:adjustRightInd w:val="0"/>
        <w:spacing w:after="140"/>
        <w:ind w:left="480" w:hanging="480"/>
        <w:rPr>
          <w:rFonts w:ascii="Times New Roman" w:hAnsi="Times New Roman" w:cs="Times New Roman"/>
          <w:lang w:val="en-GB"/>
        </w:rPr>
      </w:pPr>
      <w:r w:rsidRPr="00AC671E">
        <w:rPr>
          <w:rFonts w:ascii="Times New Roman" w:hAnsi="Times New Roman" w:cs="Times New Roman"/>
          <w:lang w:val="en-GB"/>
        </w:rPr>
        <w:t xml:space="preserve">Baldwin, C. &amp; von Hippel, E. (2011) Modeling a Paradigm Shift: From Producer Innovation to User and Open Collaborative Innovation. Organization Science. 22 (6), 1399–1417. </w:t>
      </w:r>
    </w:p>
    <w:p w14:paraId="39A5DD12" w14:textId="2A80E3B6" w:rsidR="00017CF2" w:rsidRPr="00AC671E" w:rsidRDefault="00097600"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hAnsi="Times New Roman" w:cs="Times New Roman"/>
          <w:lang w:val="en-GB"/>
        </w:rPr>
        <w:fldChar w:fldCharType="begin" w:fldLock="1"/>
      </w:r>
      <w:r w:rsidRPr="00AC671E">
        <w:rPr>
          <w:rFonts w:ascii="Times New Roman" w:hAnsi="Times New Roman" w:cs="Times New Roman"/>
          <w:lang w:val="en-GB"/>
        </w:rPr>
        <w:instrText xml:space="preserve">ADDIN Mendeley Bibliography CSL_BIBLIOGRAPHY </w:instrText>
      </w:r>
      <w:r w:rsidRPr="00AC671E">
        <w:rPr>
          <w:rFonts w:ascii="Times New Roman" w:hAnsi="Times New Roman" w:cs="Times New Roman"/>
          <w:lang w:val="en-GB"/>
        </w:rPr>
        <w:fldChar w:fldCharType="separate"/>
      </w:r>
      <w:r w:rsidR="00017CF2" w:rsidRPr="00AC671E">
        <w:rPr>
          <w:rFonts w:ascii="Times New Roman" w:eastAsia="Times New Roman" w:hAnsi="Times New Roman" w:cs="Times New Roman"/>
          <w:noProof/>
          <w:lang w:val="en-GB"/>
        </w:rPr>
        <w:t xml:space="preserve">Aslesen, H.W., Chaminade, C., Herstad, S.J., and Michaela, T., 2016. Global innovation networks: State of the art and the way ahead (Forthcoming). </w:t>
      </w:r>
      <w:r w:rsidR="00017CF2" w:rsidRPr="00AC671E">
        <w:rPr>
          <w:rFonts w:ascii="Times New Roman" w:eastAsia="Times New Roman" w:hAnsi="Times New Roman" w:cs="Times New Roman"/>
          <w:i/>
          <w:iCs/>
          <w:noProof/>
          <w:lang w:val="en-GB"/>
        </w:rPr>
        <w:t>Research Policy</w:t>
      </w:r>
      <w:r w:rsidR="00017CF2" w:rsidRPr="00AC671E">
        <w:rPr>
          <w:rFonts w:ascii="Times New Roman" w:eastAsia="Times New Roman" w:hAnsi="Times New Roman" w:cs="Times New Roman"/>
          <w:noProof/>
          <w:lang w:val="en-GB"/>
        </w:rPr>
        <w:t>.</w:t>
      </w:r>
    </w:p>
    <w:p w14:paraId="2B1ECA97"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Bathelt, H., Malmberg, A., and Maskell, P., 2004. Clusters and knowledge: Local buzz, global pipelines and the process of knowledge creation. </w:t>
      </w:r>
      <w:r w:rsidRPr="00AC671E">
        <w:rPr>
          <w:rFonts w:ascii="Times New Roman" w:eastAsia="Times New Roman" w:hAnsi="Times New Roman" w:cs="Times New Roman"/>
          <w:i/>
          <w:iCs/>
          <w:noProof/>
          <w:lang w:val="en-GB"/>
        </w:rPr>
        <w:t>Progress in Human Geography</w:t>
      </w:r>
      <w:r w:rsidRPr="00AC671E">
        <w:rPr>
          <w:rFonts w:ascii="Times New Roman" w:eastAsia="Times New Roman" w:hAnsi="Times New Roman" w:cs="Times New Roman"/>
          <w:noProof/>
          <w:lang w:val="en-GB"/>
        </w:rPr>
        <w:t>, 28 (1), 31–56.</w:t>
      </w:r>
    </w:p>
    <w:p w14:paraId="574ECE88"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Berkhout, F., Angel, D., and Wieczorek, A.J., 2009. Sustainability transitions in developing Asia: Are alternative development pathways likely? </w:t>
      </w:r>
      <w:r w:rsidRPr="00AC671E">
        <w:rPr>
          <w:rFonts w:ascii="Times New Roman" w:eastAsia="Times New Roman" w:hAnsi="Times New Roman" w:cs="Times New Roman"/>
          <w:i/>
          <w:iCs/>
          <w:noProof/>
          <w:lang w:val="en-GB"/>
        </w:rPr>
        <w:t>Technological Forecasting and Social Change</w:t>
      </w:r>
      <w:r w:rsidRPr="00AC671E">
        <w:rPr>
          <w:rFonts w:ascii="Times New Roman" w:eastAsia="Times New Roman" w:hAnsi="Times New Roman" w:cs="Times New Roman"/>
          <w:noProof/>
          <w:lang w:val="en-GB"/>
        </w:rPr>
        <w:t>, 76 (2), 215–217.</w:t>
      </w:r>
    </w:p>
    <w:p w14:paraId="055622C8"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Binz, C., Truffer, B., and Coenen, L., 2014. Why space matters in technological innovation systems - Mapping global knowledge dynamics of membrane bioreactor technology.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43 (1), 138–155.</w:t>
      </w:r>
    </w:p>
    <w:p w14:paraId="5481114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Boschma, R., 2005. Proximity and Innovation: A Critical Assessment. </w:t>
      </w:r>
      <w:r w:rsidRPr="00AC671E">
        <w:rPr>
          <w:rFonts w:ascii="Times New Roman" w:eastAsia="Times New Roman" w:hAnsi="Times New Roman" w:cs="Times New Roman"/>
          <w:i/>
          <w:iCs/>
          <w:noProof/>
          <w:lang w:val="en-GB"/>
        </w:rPr>
        <w:t>Regional Studies</w:t>
      </w:r>
      <w:r w:rsidRPr="00AC671E">
        <w:rPr>
          <w:rFonts w:ascii="Times New Roman" w:eastAsia="Times New Roman" w:hAnsi="Times New Roman" w:cs="Times New Roman"/>
          <w:noProof/>
          <w:lang w:val="en-GB"/>
        </w:rPr>
        <w:t>, 39 (1), 61–74.</w:t>
      </w:r>
    </w:p>
    <w:p w14:paraId="768164C0"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Carlsson, B., Jacobsson, S., Holmén, M., and Rickne, A., 2002. Innovation systems: analytical and methodological issues.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31, 233–245.</w:t>
      </w:r>
    </w:p>
    <w:p w14:paraId="5D031947"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Chaminade, C. and Fuentes, C., 2015. Who are the world leaders in innovation? Exploring the changing role of firms in emerging economies. </w:t>
      </w:r>
      <w:r w:rsidRPr="00AC671E">
        <w:rPr>
          <w:rFonts w:ascii="Times New Roman" w:eastAsia="Times New Roman" w:hAnsi="Times New Roman" w:cs="Times New Roman"/>
          <w:i/>
          <w:iCs/>
          <w:noProof/>
          <w:lang w:val="en-GB"/>
        </w:rPr>
        <w:t>International Journal of Technological Learning, Innovation and Development</w:t>
      </w:r>
      <w:r w:rsidRPr="00AC671E">
        <w:rPr>
          <w:rFonts w:ascii="Times New Roman" w:eastAsia="Times New Roman" w:hAnsi="Times New Roman" w:cs="Times New Roman"/>
          <w:noProof/>
          <w:lang w:val="en-GB"/>
        </w:rPr>
        <w:t>, 7 (279-302).</w:t>
      </w:r>
    </w:p>
    <w:p w14:paraId="5AED98A0"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Chaminade, C. and Plechero, M., 2014. Do Regions Make a Difference? Regional Innovation Systems and Global Innovation Networks in the ICT Industry. </w:t>
      </w:r>
      <w:r w:rsidRPr="00AC671E">
        <w:rPr>
          <w:rFonts w:ascii="Times New Roman" w:eastAsia="Times New Roman" w:hAnsi="Times New Roman" w:cs="Times New Roman"/>
          <w:i/>
          <w:iCs/>
          <w:noProof/>
          <w:lang w:val="en-GB"/>
        </w:rPr>
        <w:t>European Planning Studies</w:t>
      </w:r>
      <w:r w:rsidRPr="00AC671E">
        <w:rPr>
          <w:rFonts w:ascii="Times New Roman" w:eastAsia="Times New Roman" w:hAnsi="Times New Roman" w:cs="Times New Roman"/>
          <w:noProof/>
          <w:lang w:val="en-GB"/>
        </w:rPr>
        <w:t>, 23 (2), 215–237.</w:t>
      </w:r>
    </w:p>
    <w:p w14:paraId="6805182D"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Chesbrough, H.W., 2003. </w:t>
      </w:r>
      <w:r w:rsidRPr="00AC671E">
        <w:rPr>
          <w:rFonts w:ascii="Times New Roman" w:eastAsia="Times New Roman" w:hAnsi="Times New Roman" w:cs="Times New Roman"/>
          <w:i/>
          <w:iCs/>
          <w:noProof/>
          <w:lang w:val="en-GB"/>
        </w:rPr>
        <w:t>Open innovation: The new imperative for creating and profiting from technology</w:t>
      </w:r>
      <w:r w:rsidRPr="00AC671E">
        <w:rPr>
          <w:rFonts w:ascii="Times New Roman" w:eastAsia="Times New Roman" w:hAnsi="Times New Roman" w:cs="Times New Roman"/>
          <w:noProof/>
          <w:lang w:val="en-GB"/>
        </w:rPr>
        <w:t>. Harvard Business Review Press.</w:t>
      </w:r>
    </w:p>
    <w:p w14:paraId="267D5F53"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Coenen, L., Benneworth, P., and Truffer, B., 2012. Toward a spatial perspective on sustainability transitions.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41 (6), 968–979.</w:t>
      </w:r>
    </w:p>
    <w:p w14:paraId="32BEB8FD"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Cohen, W.M. and Levinthal, D.A., 1990. Absorptive Capacity : A New Perspective on and Innovation Learning. </w:t>
      </w:r>
      <w:r w:rsidRPr="00AC671E">
        <w:rPr>
          <w:rFonts w:ascii="Times New Roman" w:eastAsia="Times New Roman" w:hAnsi="Times New Roman" w:cs="Times New Roman"/>
          <w:i/>
          <w:iCs/>
          <w:noProof/>
          <w:lang w:val="en-GB"/>
        </w:rPr>
        <w:t>Administrative Science Quarterley</w:t>
      </w:r>
      <w:r w:rsidRPr="00AC671E">
        <w:rPr>
          <w:rFonts w:ascii="Times New Roman" w:eastAsia="Times New Roman" w:hAnsi="Times New Roman" w:cs="Times New Roman"/>
          <w:noProof/>
          <w:lang w:val="en-GB"/>
        </w:rPr>
        <w:t>, 35 (1), 128–152.</w:t>
      </w:r>
    </w:p>
    <w:p w14:paraId="59CB8079"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Daimer, S., Hufnagl, M., and Warnke, P., 2012. Challenge-oriented policy-making and innovation systems theory: Reconsidering systemic instruments. </w:t>
      </w:r>
      <w:r w:rsidRPr="00AC671E">
        <w:rPr>
          <w:rFonts w:ascii="Times New Roman" w:eastAsia="Times New Roman" w:hAnsi="Times New Roman" w:cs="Times New Roman"/>
          <w:i/>
          <w:iCs/>
          <w:noProof/>
          <w:lang w:val="en-GB"/>
        </w:rPr>
        <w:t>In</w:t>
      </w:r>
      <w:r w:rsidRPr="00AC671E">
        <w:rPr>
          <w:rFonts w:ascii="Times New Roman" w:eastAsia="Times New Roman" w:hAnsi="Times New Roman" w:cs="Times New Roman"/>
          <w:noProof/>
          <w:lang w:val="en-GB"/>
        </w:rPr>
        <w:t xml:space="preserve">: K. Koschatzky, ed. </w:t>
      </w:r>
      <w:r w:rsidRPr="00AC671E">
        <w:rPr>
          <w:rFonts w:ascii="Times New Roman" w:eastAsia="Times New Roman" w:hAnsi="Times New Roman" w:cs="Times New Roman"/>
          <w:i/>
          <w:iCs/>
          <w:noProof/>
          <w:lang w:val="en-GB"/>
        </w:rPr>
        <w:t>Innovation systems revisited - Experiences from 40 years of Fraunhofer ISI research</w:t>
      </w:r>
      <w:r w:rsidRPr="00AC671E">
        <w:rPr>
          <w:rFonts w:ascii="Times New Roman" w:eastAsia="Times New Roman" w:hAnsi="Times New Roman" w:cs="Times New Roman"/>
          <w:noProof/>
          <w:lang w:val="en-GB"/>
        </w:rPr>
        <w:t>. Stuttgart: Fraunhofer Verla, 217–234.</w:t>
      </w:r>
    </w:p>
    <w:p w14:paraId="6F0C957E"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Dosi, G., 1982. Technological paradigms and technological trajectories: A suggested interpretation of the determinants and directions of technical change.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11 (3), 147–162.</w:t>
      </w:r>
    </w:p>
    <w:p w14:paraId="50D0066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Elzen, B., Geels, F.W., and Green, K., eds., 2004. </w:t>
      </w:r>
      <w:r w:rsidRPr="00AC671E">
        <w:rPr>
          <w:rFonts w:ascii="Times New Roman" w:eastAsia="Times New Roman" w:hAnsi="Times New Roman" w:cs="Times New Roman"/>
          <w:i/>
          <w:iCs/>
          <w:noProof/>
          <w:lang w:val="en-GB"/>
        </w:rPr>
        <w:t>System innovation and the transition to sustainability: Theory, evidence and policy</w:t>
      </w:r>
      <w:r w:rsidRPr="00AC671E">
        <w:rPr>
          <w:rFonts w:ascii="Times New Roman" w:eastAsia="Times New Roman" w:hAnsi="Times New Roman" w:cs="Times New Roman"/>
          <w:noProof/>
          <w:lang w:val="en-GB"/>
        </w:rPr>
        <w:t>. Edward Elgar.</w:t>
      </w:r>
    </w:p>
    <w:p w14:paraId="57933C9E"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European Commision, 2010. </w:t>
      </w:r>
      <w:r w:rsidRPr="00AC671E">
        <w:rPr>
          <w:rFonts w:ascii="Times New Roman" w:eastAsia="Times New Roman" w:hAnsi="Times New Roman" w:cs="Times New Roman"/>
          <w:i/>
          <w:iCs/>
          <w:noProof/>
          <w:lang w:val="en-GB"/>
        </w:rPr>
        <w:t>A rationale for action. Accompanying document to the Europe 2020 Flagship Initiative Innovation Union</w:t>
      </w:r>
      <w:r w:rsidRPr="00AC671E">
        <w:rPr>
          <w:rFonts w:ascii="Times New Roman" w:eastAsia="Times New Roman" w:hAnsi="Times New Roman" w:cs="Times New Roman"/>
          <w:noProof/>
          <w:lang w:val="en-GB"/>
        </w:rPr>
        <w:t>.</w:t>
      </w:r>
    </w:p>
    <w:p w14:paraId="46895C01"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Fagerberg, J., 2006. Innovation: A guide to the literature. </w:t>
      </w:r>
      <w:r w:rsidRPr="00AC671E">
        <w:rPr>
          <w:rFonts w:ascii="Times New Roman" w:eastAsia="Times New Roman" w:hAnsi="Times New Roman" w:cs="Times New Roman"/>
          <w:i/>
          <w:iCs/>
          <w:noProof/>
          <w:lang w:val="en-GB"/>
        </w:rPr>
        <w:t>In</w:t>
      </w:r>
      <w:r w:rsidRPr="00AC671E">
        <w:rPr>
          <w:rFonts w:ascii="Times New Roman" w:eastAsia="Times New Roman" w:hAnsi="Times New Roman" w:cs="Times New Roman"/>
          <w:noProof/>
          <w:lang w:val="en-GB"/>
        </w:rPr>
        <w:t xml:space="preserve">: J. Fagerberg, D.C. Mowery, and R.R. Nelson, eds. </w:t>
      </w:r>
      <w:r w:rsidRPr="00AC671E">
        <w:rPr>
          <w:rFonts w:ascii="Times New Roman" w:eastAsia="Times New Roman" w:hAnsi="Times New Roman" w:cs="Times New Roman"/>
          <w:i/>
          <w:iCs/>
          <w:noProof/>
          <w:lang w:val="en-GB"/>
        </w:rPr>
        <w:t>The Oxford Handbook of Innovation</w:t>
      </w:r>
      <w:r w:rsidRPr="00AC671E">
        <w:rPr>
          <w:rFonts w:ascii="Times New Roman" w:eastAsia="Times New Roman" w:hAnsi="Times New Roman" w:cs="Times New Roman"/>
          <w:noProof/>
          <w:lang w:val="en-GB"/>
        </w:rPr>
        <w:t>. Oxford University Press, 1–27.</w:t>
      </w:r>
    </w:p>
    <w:p w14:paraId="1E9B6DB4"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Foray, D., Mowery, D.C., and Nelson, R.R., 2012. Public R&amp;D and social challenges: What lessons from mission R&amp;D programs?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41 (10), 1697–1702.</w:t>
      </w:r>
    </w:p>
    <w:p w14:paraId="4BCC55FA"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Geels, F.W., 2002. Technological transitions as evolutionary reconfiguration processes: A multi-level perspective and a case-study.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31 (8-9), 1257–1274.</w:t>
      </w:r>
    </w:p>
    <w:p w14:paraId="790B2B83"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Geels, F.W. and Schot, J., 2007. Typology of sociotechnical transition pathways.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36 (3), 399–417.</w:t>
      </w:r>
    </w:p>
    <w:p w14:paraId="3C913CA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Grin, J., Rotmans, J., and Schot, J., 2010. </w:t>
      </w:r>
      <w:r w:rsidRPr="00AC671E">
        <w:rPr>
          <w:rFonts w:ascii="Times New Roman" w:eastAsia="Times New Roman" w:hAnsi="Times New Roman" w:cs="Times New Roman"/>
          <w:i/>
          <w:iCs/>
          <w:noProof/>
          <w:lang w:val="en-GB"/>
        </w:rPr>
        <w:t>Transitions to sustainable development: New directions in the study of long term transformative change</w:t>
      </w:r>
      <w:r w:rsidRPr="00AC671E">
        <w:rPr>
          <w:rFonts w:ascii="Times New Roman" w:eastAsia="Times New Roman" w:hAnsi="Times New Roman" w:cs="Times New Roman"/>
          <w:noProof/>
          <w:lang w:val="en-GB"/>
        </w:rPr>
        <w:t>. Routledge.</w:t>
      </w:r>
    </w:p>
    <w:p w14:paraId="2AD16488"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Hansen, T. and Coenen, L., 2015. The geography of sustainability transitions: Review, synthesis and reflections on an emergent research field. </w:t>
      </w:r>
      <w:r w:rsidRPr="00AC671E">
        <w:rPr>
          <w:rFonts w:ascii="Times New Roman" w:eastAsia="Times New Roman" w:hAnsi="Times New Roman" w:cs="Times New Roman"/>
          <w:i/>
          <w:iCs/>
          <w:noProof/>
          <w:lang w:val="en-GB"/>
        </w:rPr>
        <w:t>Environmental Innovation and Societal Transitions</w:t>
      </w:r>
      <w:r w:rsidRPr="00AC671E">
        <w:rPr>
          <w:rFonts w:ascii="Times New Roman" w:eastAsia="Times New Roman" w:hAnsi="Times New Roman" w:cs="Times New Roman"/>
          <w:noProof/>
          <w:lang w:val="en-GB"/>
        </w:rPr>
        <w:t>, 17, 92–109.</w:t>
      </w:r>
    </w:p>
    <w:p w14:paraId="3E0A8B46"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Hansen, U.E. and Nygaard, I., 2013. Transnational linkages and sustainable transitions in emerging countries: Exploring the role of donor interventions in niche development. </w:t>
      </w:r>
      <w:r w:rsidRPr="00AC671E">
        <w:rPr>
          <w:rFonts w:ascii="Times New Roman" w:eastAsia="Times New Roman" w:hAnsi="Times New Roman" w:cs="Times New Roman"/>
          <w:i/>
          <w:iCs/>
          <w:noProof/>
          <w:lang w:val="en-GB"/>
        </w:rPr>
        <w:t>Environmental Innovation and Societal Transitions</w:t>
      </w:r>
      <w:r w:rsidRPr="00AC671E">
        <w:rPr>
          <w:rFonts w:ascii="Times New Roman" w:eastAsia="Times New Roman" w:hAnsi="Times New Roman" w:cs="Times New Roman"/>
          <w:noProof/>
          <w:lang w:val="en-GB"/>
        </w:rPr>
        <w:t>, 8, 1–19.</w:t>
      </w:r>
    </w:p>
    <w:p w14:paraId="358DDC6A"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Herstad, S.J., Aslesen, H.W., and Ebersberger, B., 2014. On industrial knowledge bases, commercial opportunities and global innovation network linkages.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43 (3), 495–504.</w:t>
      </w:r>
    </w:p>
    <w:p w14:paraId="1E4D9C23"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Hughes, T.P., 1987. The evolution of large technological systems. </w:t>
      </w:r>
      <w:r w:rsidRPr="00AC671E">
        <w:rPr>
          <w:rFonts w:ascii="Times New Roman" w:eastAsia="Times New Roman" w:hAnsi="Times New Roman" w:cs="Times New Roman"/>
          <w:i/>
          <w:iCs/>
          <w:noProof/>
          <w:lang w:val="en-GB"/>
        </w:rPr>
        <w:t>In</w:t>
      </w:r>
      <w:r w:rsidRPr="00AC671E">
        <w:rPr>
          <w:rFonts w:ascii="Times New Roman" w:eastAsia="Times New Roman" w:hAnsi="Times New Roman" w:cs="Times New Roman"/>
          <w:noProof/>
          <w:lang w:val="en-GB"/>
        </w:rPr>
        <w:t xml:space="preserve">: W.E. Bijker, T.P. Hughes, and T.J. Pinch, eds. </w:t>
      </w:r>
      <w:r w:rsidRPr="00AC671E">
        <w:rPr>
          <w:rFonts w:ascii="Times New Roman" w:eastAsia="Times New Roman" w:hAnsi="Times New Roman" w:cs="Times New Roman"/>
          <w:i/>
          <w:iCs/>
          <w:noProof/>
          <w:lang w:val="en-GB"/>
        </w:rPr>
        <w:t>The social construction of technological systems: New directions in the sociology and history of technology</w:t>
      </w:r>
      <w:r w:rsidRPr="00AC671E">
        <w:rPr>
          <w:rFonts w:ascii="Times New Roman" w:eastAsia="Times New Roman" w:hAnsi="Times New Roman" w:cs="Times New Roman"/>
          <w:noProof/>
          <w:lang w:val="en-GB"/>
        </w:rPr>
        <w:t>. MIT Press, 51–82.</w:t>
      </w:r>
    </w:p>
    <w:p w14:paraId="226BA516"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Jensen, M.B., Johnson, B., Lorenz, E., and Lundvall, B.-Å., 2007. Forms of knowledge and modes of innovation.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36, 680–693.</w:t>
      </w:r>
    </w:p>
    <w:p w14:paraId="16A90394"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Leach, M., Rockström, J., Raskin, P., Scoones, I., Stirling, A.C., Smith, A., and Thompson, J., 2012. Transforming innovation for sustainability. </w:t>
      </w:r>
      <w:r w:rsidRPr="00AC671E">
        <w:rPr>
          <w:rFonts w:ascii="Times New Roman" w:eastAsia="Times New Roman" w:hAnsi="Times New Roman" w:cs="Times New Roman"/>
          <w:i/>
          <w:iCs/>
          <w:noProof/>
          <w:lang w:val="en-GB"/>
        </w:rPr>
        <w:t>Ecology and Society</w:t>
      </w:r>
      <w:r w:rsidRPr="00AC671E">
        <w:rPr>
          <w:rFonts w:ascii="Times New Roman" w:eastAsia="Times New Roman" w:hAnsi="Times New Roman" w:cs="Times New Roman"/>
          <w:noProof/>
          <w:lang w:val="en-GB"/>
        </w:rPr>
        <w:t>, 17 (2).</w:t>
      </w:r>
    </w:p>
    <w:p w14:paraId="6CFAFC49"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Liu, J., Chaminade, C., and Asheim, B.T., 2013. The Geography and Structure of Global Innovation Networks: A Knowledge Base Perspective. </w:t>
      </w:r>
      <w:r w:rsidRPr="00AC671E">
        <w:rPr>
          <w:rFonts w:ascii="Times New Roman" w:eastAsia="Times New Roman" w:hAnsi="Times New Roman" w:cs="Times New Roman"/>
          <w:i/>
          <w:iCs/>
          <w:noProof/>
          <w:lang w:val="en-GB"/>
        </w:rPr>
        <w:t>European Planning Studies</w:t>
      </w:r>
      <w:r w:rsidRPr="00AC671E">
        <w:rPr>
          <w:rFonts w:ascii="Times New Roman" w:eastAsia="Times New Roman" w:hAnsi="Times New Roman" w:cs="Times New Roman"/>
          <w:noProof/>
          <w:lang w:val="en-GB"/>
        </w:rPr>
        <w:t>, 21 (9), 1456–1473.</w:t>
      </w:r>
    </w:p>
    <w:p w14:paraId="73AD6D35"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Lundvall, B.-Å., 1988. Innovation as an interactive process: From user-producer interaction to the national system of innovation. </w:t>
      </w:r>
      <w:r w:rsidRPr="00AC671E">
        <w:rPr>
          <w:rFonts w:ascii="Times New Roman" w:eastAsia="Times New Roman" w:hAnsi="Times New Roman" w:cs="Times New Roman"/>
          <w:i/>
          <w:iCs/>
          <w:noProof/>
          <w:lang w:val="en-GB"/>
        </w:rPr>
        <w:t>In</w:t>
      </w:r>
      <w:r w:rsidRPr="00AC671E">
        <w:rPr>
          <w:rFonts w:ascii="Times New Roman" w:eastAsia="Times New Roman" w:hAnsi="Times New Roman" w:cs="Times New Roman"/>
          <w:noProof/>
          <w:lang w:val="en-GB"/>
        </w:rPr>
        <w:t xml:space="preserve">: G. Dosi, C. Freeman, and R.R. Nelson, eds. </w:t>
      </w:r>
      <w:r w:rsidRPr="00AC671E">
        <w:rPr>
          <w:rFonts w:ascii="Times New Roman" w:eastAsia="Times New Roman" w:hAnsi="Times New Roman" w:cs="Times New Roman"/>
          <w:i/>
          <w:iCs/>
          <w:noProof/>
          <w:lang w:val="en-GB"/>
        </w:rPr>
        <w:t>Technical Change and Economic Theory</w:t>
      </w:r>
      <w:r w:rsidRPr="00AC671E">
        <w:rPr>
          <w:rFonts w:ascii="Times New Roman" w:eastAsia="Times New Roman" w:hAnsi="Times New Roman" w:cs="Times New Roman"/>
          <w:noProof/>
          <w:lang w:val="en-GB"/>
        </w:rPr>
        <w:t>. Pinter.</w:t>
      </w:r>
    </w:p>
    <w:p w14:paraId="5F4391A6"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Markard, J. and Truffer, B., 2008. Technological innovation systems and the multi-level perspective: Towards an integrated framework.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37 (4), 596–615.</w:t>
      </w:r>
    </w:p>
    <w:p w14:paraId="3E376FD6"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Mazzucato, M. and Penne, C.C.R., 2015. </w:t>
      </w:r>
      <w:r w:rsidRPr="00AC671E">
        <w:rPr>
          <w:rFonts w:ascii="Times New Roman" w:eastAsia="Times New Roman" w:hAnsi="Times New Roman" w:cs="Times New Roman"/>
          <w:i/>
          <w:iCs/>
          <w:noProof/>
          <w:lang w:val="en-GB"/>
        </w:rPr>
        <w:t>Mission-oriented finance for innovation: New ideas for investment-led growth</w:t>
      </w:r>
      <w:r w:rsidRPr="00AC671E">
        <w:rPr>
          <w:rFonts w:ascii="Times New Roman" w:eastAsia="Times New Roman" w:hAnsi="Times New Roman" w:cs="Times New Roman"/>
          <w:noProof/>
          <w:lang w:val="en-GB"/>
        </w:rPr>
        <w:t>. Rowman &amp; Littlefield International.</w:t>
      </w:r>
    </w:p>
    <w:p w14:paraId="6FCA391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Mowery, D.C., Nelson, R.R., and Martin, B.R., 2010. Technology policy and global warming: Why new policy models are needed (or why putting new wine in old bottles won’t work).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39 (8), 1011–1023.</w:t>
      </w:r>
    </w:p>
    <w:p w14:paraId="3BFDD53E"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OECD, 2015. </w:t>
      </w:r>
      <w:r w:rsidRPr="00AC671E">
        <w:rPr>
          <w:rFonts w:ascii="Times New Roman" w:eastAsia="Times New Roman" w:hAnsi="Times New Roman" w:cs="Times New Roman"/>
          <w:i/>
          <w:iCs/>
          <w:noProof/>
          <w:lang w:val="en-GB"/>
        </w:rPr>
        <w:t>The innovation imperative: Contributing to productivity, growth and well-being</w:t>
      </w:r>
      <w:r w:rsidRPr="00AC671E">
        <w:rPr>
          <w:rFonts w:ascii="Times New Roman" w:eastAsia="Times New Roman" w:hAnsi="Times New Roman" w:cs="Times New Roman"/>
          <w:noProof/>
          <w:lang w:val="en-GB"/>
        </w:rPr>
        <w:t>. Paris, France.</w:t>
      </w:r>
    </w:p>
    <w:p w14:paraId="13EA7EE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Raven, R., Schot, J., and Berkhout, F., 2012. Space and scale in socio-technical transitions. </w:t>
      </w:r>
      <w:r w:rsidRPr="00AC671E">
        <w:rPr>
          <w:rFonts w:ascii="Times New Roman" w:eastAsia="Times New Roman" w:hAnsi="Times New Roman" w:cs="Times New Roman"/>
          <w:i/>
          <w:iCs/>
          <w:noProof/>
          <w:lang w:val="en-GB"/>
        </w:rPr>
        <w:t>Environmental Innovation and Societal Transitions</w:t>
      </w:r>
      <w:r w:rsidRPr="00AC671E">
        <w:rPr>
          <w:rFonts w:ascii="Times New Roman" w:eastAsia="Times New Roman" w:hAnsi="Times New Roman" w:cs="Times New Roman"/>
          <w:noProof/>
          <w:lang w:val="en-GB"/>
        </w:rPr>
        <w:t>, 4, 63–78.</w:t>
      </w:r>
    </w:p>
    <w:p w14:paraId="2613DD95"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Rip, A. and Kemp, R., 1998. Technological change. </w:t>
      </w:r>
      <w:r w:rsidRPr="00AC671E">
        <w:rPr>
          <w:rFonts w:ascii="Times New Roman" w:eastAsia="Times New Roman" w:hAnsi="Times New Roman" w:cs="Times New Roman"/>
          <w:i/>
          <w:iCs/>
          <w:noProof/>
          <w:lang w:val="en-GB"/>
        </w:rPr>
        <w:t>In</w:t>
      </w:r>
      <w:r w:rsidRPr="00AC671E">
        <w:rPr>
          <w:rFonts w:ascii="Times New Roman" w:eastAsia="Times New Roman" w:hAnsi="Times New Roman" w:cs="Times New Roman"/>
          <w:noProof/>
          <w:lang w:val="en-GB"/>
        </w:rPr>
        <w:t xml:space="preserve">: S. Rayner and E.L. Malone, eds. </w:t>
      </w:r>
      <w:r w:rsidRPr="00AC671E">
        <w:rPr>
          <w:rFonts w:ascii="Times New Roman" w:eastAsia="Times New Roman" w:hAnsi="Times New Roman" w:cs="Times New Roman"/>
          <w:i/>
          <w:iCs/>
          <w:noProof/>
          <w:lang w:val="en-GB"/>
        </w:rPr>
        <w:t>Human Choice and Climate Change</w:t>
      </w:r>
      <w:r w:rsidRPr="00AC671E">
        <w:rPr>
          <w:rFonts w:ascii="Times New Roman" w:eastAsia="Times New Roman" w:hAnsi="Times New Roman" w:cs="Times New Roman"/>
          <w:noProof/>
          <w:lang w:val="en-GB"/>
        </w:rPr>
        <w:t>. Battelle Press, 327–399.</w:t>
      </w:r>
    </w:p>
    <w:p w14:paraId="6328594B"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Rockström, J., 2009. A safe operating space for humanity. </w:t>
      </w:r>
      <w:r w:rsidRPr="00AC671E">
        <w:rPr>
          <w:rFonts w:ascii="Times New Roman" w:eastAsia="Times New Roman" w:hAnsi="Times New Roman" w:cs="Times New Roman"/>
          <w:i/>
          <w:iCs/>
          <w:noProof/>
          <w:lang w:val="en-GB"/>
        </w:rPr>
        <w:t>Nature</w:t>
      </w:r>
      <w:r w:rsidRPr="00AC671E">
        <w:rPr>
          <w:rFonts w:ascii="Times New Roman" w:eastAsia="Times New Roman" w:hAnsi="Times New Roman" w:cs="Times New Roman"/>
          <w:noProof/>
          <w:lang w:val="en-GB"/>
        </w:rPr>
        <w:t>, 461, 472–475.</w:t>
      </w:r>
    </w:p>
    <w:p w14:paraId="1DF68CFB"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Schot, J. and Geels, F.W., 2008. Strategic niche management and sustainable innovation journeys: theory, findings, research agenda, and policy. </w:t>
      </w:r>
      <w:r w:rsidRPr="00AC671E">
        <w:rPr>
          <w:rFonts w:ascii="Times New Roman" w:eastAsia="Times New Roman" w:hAnsi="Times New Roman" w:cs="Times New Roman"/>
          <w:i/>
          <w:iCs/>
          <w:noProof/>
          <w:lang w:val="en-GB"/>
        </w:rPr>
        <w:t>Technology Analysis &amp; Strategic Management</w:t>
      </w:r>
      <w:r w:rsidRPr="00AC671E">
        <w:rPr>
          <w:rFonts w:ascii="Times New Roman" w:eastAsia="Times New Roman" w:hAnsi="Times New Roman" w:cs="Times New Roman"/>
          <w:noProof/>
          <w:lang w:val="en-GB"/>
        </w:rPr>
        <w:t>, 20 (5), 537–554.</w:t>
      </w:r>
    </w:p>
    <w:p w14:paraId="168B40E5"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Sengers, F. and Raven, R., 2014. Metering motorbike mobility: Informal transport in transition? </w:t>
      </w:r>
      <w:r w:rsidRPr="00AC671E">
        <w:rPr>
          <w:rFonts w:ascii="Times New Roman" w:eastAsia="Times New Roman" w:hAnsi="Times New Roman" w:cs="Times New Roman"/>
          <w:i/>
          <w:iCs/>
          <w:noProof/>
          <w:lang w:val="en-GB"/>
        </w:rPr>
        <w:t>Technology Analysis &amp; Strategic Management</w:t>
      </w:r>
      <w:r w:rsidRPr="00AC671E">
        <w:rPr>
          <w:rFonts w:ascii="Times New Roman" w:eastAsia="Times New Roman" w:hAnsi="Times New Roman" w:cs="Times New Roman"/>
          <w:noProof/>
          <w:lang w:val="en-GB"/>
        </w:rPr>
        <w:t>, 26 (4), 453–468.</w:t>
      </w:r>
    </w:p>
    <w:p w14:paraId="77453E25"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Steffen, W., Richardson, K., Rockström, J., Cornell, S., Fetzer, I., Bennett, E., Biggs, R., Carpenter, S.R., de Wit, C.A., Folke, C., Mace, G., Persson, L.M., Veerabhadran, R., Reyers, B., and Sörlin, S., 2015. Planetary Boundaries: Guiding human development on a changing planet. </w:t>
      </w:r>
      <w:r w:rsidRPr="00AC671E">
        <w:rPr>
          <w:rFonts w:ascii="Times New Roman" w:eastAsia="Times New Roman" w:hAnsi="Times New Roman" w:cs="Times New Roman"/>
          <w:i/>
          <w:iCs/>
          <w:noProof/>
          <w:lang w:val="en-GB"/>
        </w:rPr>
        <w:t>Science</w:t>
      </w:r>
      <w:r w:rsidRPr="00AC671E">
        <w:rPr>
          <w:rFonts w:ascii="Times New Roman" w:eastAsia="Times New Roman" w:hAnsi="Times New Roman" w:cs="Times New Roman"/>
          <w:noProof/>
          <w:lang w:val="en-GB"/>
        </w:rPr>
        <w:t>, 347 (6223).</w:t>
      </w:r>
    </w:p>
    <w:p w14:paraId="366E110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Steward, F., 2012. Transformative innovation policy to meet the challenge of climate change: sociotechnical networks aligned with consumption and end-use as new transition arenas for a low-carbon society or green economy. </w:t>
      </w:r>
      <w:r w:rsidRPr="00AC671E">
        <w:rPr>
          <w:rFonts w:ascii="Times New Roman" w:eastAsia="Times New Roman" w:hAnsi="Times New Roman" w:cs="Times New Roman"/>
          <w:i/>
          <w:iCs/>
          <w:noProof/>
          <w:lang w:val="en-GB"/>
        </w:rPr>
        <w:t>Technology Analysis &amp; Strategic Management</w:t>
      </w:r>
      <w:r w:rsidRPr="00AC671E">
        <w:rPr>
          <w:rFonts w:ascii="Times New Roman" w:eastAsia="Times New Roman" w:hAnsi="Times New Roman" w:cs="Times New Roman"/>
          <w:noProof/>
          <w:lang w:val="en-GB"/>
        </w:rPr>
        <w:t>, 24 (4), 331–343.</w:t>
      </w:r>
    </w:p>
    <w:p w14:paraId="3790B9B9"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UNCTAD, 2015. </w:t>
      </w:r>
      <w:r w:rsidRPr="00AC671E">
        <w:rPr>
          <w:rFonts w:ascii="Times New Roman" w:eastAsia="Times New Roman" w:hAnsi="Times New Roman" w:cs="Times New Roman"/>
          <w:i/>
          <w:iCs/>
          <w:noProof/>
          <w:lang w:val="en-GB"/>
        </w:rPr>
        <w:t>Technology and innovation report 2015: Fostering Innovation Policies</w:t>
      </w:r>
      <w:r w:rsidRPr="00AC671E">
        <w:rPr>
          <w:rFonts w:ascii="Times New Roman" w:eastAsia="Times New Roman" w:hAnsi="Times New Roman" w:cs="Times New Roman"/>
          <w:noProof/>
          <w:lang w:val="en-GB"/>
        </w:rPr>
        <w:t>. Geneva, Switzerland.</w:t>
      </w:r>
    </w:p>
    <w:p w14:paraId="4631C92C"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UNFCCC, 2015. </w:t>
      </w:r>
      <w:r w:rsidRPr="00AC671E">
        <w:rPr>
          <w:rFonts w:ascii="Times New Roman" w:eastAsia="Times New Roman" w:hAnsi="Times New Roman" w:cs="Times New Roman"/>
          <w:i/>
          <w:iCs/>
          <w:noProof/>
          <w:lang w:val="en-GB"/>
        </w:rPr>
        <w:t>Paris Agreement</w:t>
      </w:r>
      <w:r w:rsidRPr="00AC671E">
        <w:rPr>
          <w:rFonts w:ascii="Times New Roman" w:eastAsia="Times New Roman" w:hAnsi="Times New Roman" w:cs="Times New Roman"/>
          <w:noProof/>
          <w:lang w:val="en-GB"/>
        </w:rPr>
        <w:t>. Bonn, Germany.</w:t>
      </w:r>
    </w:p>
    <w:p w14:paraId="7EFF6416"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Unruh, G.C., 2000. Understanding carbon lock-in. </w:t>
      </w:r>
      <w:r w:rsidRPr="00AC671E">
        <w:rPr>
          <w:rFonts w:ascii="Times New Roman" w:eastAsia="Times New Roman" w:hAnsi="Times New Roman" w:cs="Times New Roman"/>
          <w:i/>
          <w:iCs/>
          <w:noProof/>
          <w:lang w:val="en-GB"/>
        </w:rPr>
        <w:t>Energy Policy</w:t>
      </w:r>
      <w:r w:rsidRPr="00AC671E">
        <w:rPr>
          <w:rFonts w:ascii="Times New Roman" w:eastAsia="Times New Roman" w:hAnsi="Times New Roman" w:cs="Times New Roman"/>
          <w:noProof/>
          <w:lang w:val="en-GB"/>
        </w:rPr>
        <w:t>, 28, 817–830.</w:t>
      </w:r>
    </w:p>
    <w:p w14:paraId="26AFAEA8"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Walker, W., 2000. Entrapment in large technology systems: Institutional commitment and power relations.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29 (7-8), 833–846.</w:t>
      </w:r>
    </w:p>
    <w:p w14:paraId="3CCC36E0" w14:textId="77777777" w:rsidR="00017CF2" w:rsidRPr="00AC671E" w:rsidRDefault="00017CF2" w:rsidP="00017CF2">
      <w:pPr>
        <w:widowControl w:val="0"/>
        <w:autoSpaceDE w:val="0"/>
        <w:autoSpaceDN w:val="0"/>
        <w:adjustRightInd w:val="0"/>
        <w:spacing w:after="140"/>
        <w:ind w:left="480" w:hanging="480"/>
        <w:rPr>
          <w:rFonts w:ascii="Times New Roman" w:eastAsia="Times New Roman" w:hAnsi="Times New Roman" w:cs="Times New Roman"/>
          <w:noProof/>
          <w:lang w:val="en-GB"/>
        </w:rPr>
      </w:pPr>
      <w:r w:rsidRPr="00AC671E">
        <w:rPr>
          <w:rFonts w:ascii="Times New Roman" w:eastAsia="Times New Roman" w:hAnsi="Times New Roman" w:cs="Times New Roman"/>
          <w:noProof/>
          <w:lang w:val="en-GB"/>
        </w:rPr>
        <w:t xml:space="preserve">Weber, M.K. and Rohracher, H., 2012. Legitimizing research, technology and innovation policies for transformative change. </w:t>
      </w:r>
      <w:r w:rsidRPr="00AC671E">
        <w:rPr>
          <w:rFonts w:ascii="Times New Roman" w:eastAsia="Times New Roman" w:hAnsi="Times New Roman" w:cs="Times New Roman"/>
          <w:i/>
          <w:iCs/>
          <w:noProof/>
          <w:lang w:val="en-GB"/>
        </w:rPr>
        <w:t>Research Policy</w:t>
      </w:r>
      <w:r w:rsidRPr="00AC671E">
        <w:rPr>
          <w:rFonts w:ascii="Times New Roman" w:eastAsia="Times New Roman" w:hAnsi="Times New Roman" w:cs="Times New Roman"/>
          <w:noProof/>
          <w:lang w:val="en-GB"/>
        </w:rPr>
        <w:t>, 41 (6), 1037–1047.</w:t>
      </w:r>
    </w:p>
    <w:p w14:paraId="01621309" w14:textId="77777777" w:rsidR="00017CF2" w:rsidRPr="00AC671E" w:rsidRDefault="00017CF2" w:rsidP="00017CF2">
      <w:pPr>
        <w:widowControl w:val="0"/>
        <w:autoSpaceDE w:val="0"/>
        <w:autoSpaceDN w:val="0"/>
        <w:adjustRightInd w:val="0"/>
        <w:spacing w:after="140"/>
        <w:ind w:left="480" w:hanging="480"/>
        <w:rPr>
          <w:rFonts w:ascii="Times New Roman" w:hAnsi="Times New Roman" w:cs="Times New Roman"/>
          <w:noProof/>
          <w:lang w:val="en-GB"/>
        </w:rPr>
      </w:pPr>
      <w:r w:rsidRPr="00AC671E">
        <w:rPr>
          <w:rFonts w:ascii="Times New Roman" w:eastAsia="Times New Roman" w:hAnsi="Times New Roman" w:cs="Times New Roman"/>
          <w:noProof/>
          <w:lang w:val="en-GB"/>
        </w:rPr>
        <w:t xml:space="preserve">Wieczorek, A.J., Raven, R., and Berkhout, F., 2015. Transnational linkages in sustainability experiments: A typology and the case of solar photovoltaic energy in India. </w:t>
      </w:r>
      <w:r w:rsidRPr="00AC671E">
        <w:rPr>
          <w:rFonts w:ascii="Times New Roman" w:eastAsia="Times New Roman" w:hAnsi="Times New Roman" w:cs="Times New Roman"/>
          <w:i/>
          <w:iCs/>
          <w:noProof/>
          <w:lang w:val="en-GB"/>
        </w:rPr>
        <w:t>Environmental Innovation and Societal Transitions</w:t>
      </w:r>
      <w:r w:rsidRPr="00AC671E">
        <w:rPr>
          <w:rFonts w:ascii="Times New Roman" w:eastAsia="Times New Roman" w:hAnsi="Times New Roman" w:cs="Times New Roman"/>
          <w:noProof/>
          <w:lang w:val="en-GB"/>
        </w:rPr>
        <w:t>, 1–17.</w:t>
      </w:r>
    </w:p>
    <w:p w14:paraId="35C6D0C0" w14:textId="556AB03C" w:rsidR="00097600" w:rsidRPr="00AC671E" w:rsidRDefault="00097600" w:rsidP="00017CF2">
      <w:pPr>
        <w:widowControl w:val="0"/>
        <w:autoSpaceDE w:val="0"/>
        <w:autoSpaceDN w:val="0"/>
        <w:adjustRightInd w:val="0"/>
        <w:spacing w:after="140"/>
        <w:ind w:left="480" w:hanging="480"/>
        <w:rPr>
          <w:rFonts w:ascii="Times New Roman" w:hAnsi="Times New Roman" w:cs="Times New Roman"/>
          <w:lang w:val="en-GB"/>
        </w:rPr>
      </w:pPr>
      <w:r w:rsidRPr="00AC671E">
        <w:rPr>
          <w:rFonts w:ascii="Times New Roman" w:hAnsi="Times New Roman" w:cs="Times New Roman"/>
          <w:lang w:val="en-GB"/>
        </w:rPr>
        <w:fldChar w:fldCharType="end"/>
      </w:r>
    </w:p>
    <w:p w14:paraId="27432613" w14:textId="77777777" w:rsidR="00097600" w:rsidRPr="00AC671E" w:rsidRDefault="00097600" w:rsidP="00097600">
      <w:pPr>
        <w:rPr>
          <w:rFonts w:ascii="Times New Roman" w:hAnsi="Times New Roman" w:cs="Times New Roman"/>
          <w:lang w:val="en-GB"/>
        </w:rPr>
      </w:pPr>
    </w:p>
    <w:p w14:paraId="259A58FF" w14:textId="68C9628E" w:rsidR="000E06A1" w:rsidRPr="00AC671E" w:rsidRDefault="000E06A1" w:rsidP="00565E2C">
      <w:pPr>
        <w:widowControl w:val="0"/>
        <w:autoSpaceDE w:val="0"/>
        <w:autoSpaceDN w:val="0"/>
        <w:adjustRightInd w:val="0"/>
        <w:spacing w:after="140"/>
        <w:ind w:left="480" w:hanging="480"/>
        <w:rPr>
          <w:rFonts w:ascii="Times New Roman" w:hAnsi="Times New Roman" w:cs="Times New Roman"/>
          <w:lang w:val="en-GB"/>
        </w:rPr>
      </w:pPr>
    </w:p>
    <w:sectPr w:rsidR="000E06A1" w:rsidRPr="00AC671E" w:rsidSect="003A5AB3">
      <w:pgSz w:w="12240" w:h="15840"/>
      <w:pgMar w:top="1440" w:right="1080" w:bottom="1440" w:left="1080"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rsen, Henrik" w:date="2016-06-29T06:58:00Z" w:initials="LH">
    <w:p w14:paraId="38A939F7" w14:textId="3048C466" w:rsidR="00332478" w:rsidRDefault="00332478">
      <w:pPr>
        <w:pStyle w:val="CommentText"/>
      </w:pPr>
      <w:r>
        <w:rPr>
          <w:rStyle w:val="CommentReference"/>
        </w:rPr>
        <w:annotationRef/>
      </w:r>
      <w:r>
        <w:t>I’m not sure if the early linear model had any focus on global/local dimension of technological knowledge?</w:t>
      </w:r>
    </w:p>
  </w:comment>
  <w:comment w:id="4" w:author="Larsen, Henrik" w:date="2016-06-29T07:00:00Z" w:initials="LH">
    <w:p w14:paraId="2E37A57B" w14:textId="73DDC768" w:rsidR="00332478" w:rsidRDefault="00332478">
      <w:pPr>
        <w:pStyle w:val="CommentText"/>
      </w:pPr>
      <w:r>
        <w:rPr>
          <w:rStyle w:val="CommentReference"/>
        </w:rPr>
        <w:annotationRef/>
      </w:r>
      <w:r w:rsidRPr="00AC671E">
        <w:rPr>
          <w:rFonts w:ascii="Times New Roman" w:hAnsi="Times New Roman" w:cs="Times New Roman"/>
          <w:lang w:val="en-GB"/>
        </w:rPr>
        <w:t>or maybe Arrow 1962</w:t>
      </w:r>
      <w:r>
        <w:rPr>
          <w:rFonts w:ascii="Times New Roman" w:hAnsi="Times New Roman" w:cs="Times New Roman"/>
          <w:lang w:val="en-GB"/>
        </w:rPr>
        <w:t>?</w:t>
      </w:r>
    </w:p>
  </w:comment>
  <w:comment w:id="5" w:author="Larsen, Henrik" w:date="2016-06-29T07:15:00Z" w:initials="LH">
    <w:p w14:paraId="444F5A81" w14:textId="63F70843" w:rsidR="004A75B0" w:rsidRDefault="004A75B0">
      <w:pPr>
        <w:pStyle w:val="CommentText"/>
      </w:pPr>
      <w:r>
        <w:rPr>
          <w:rStyle w:val="CommentReference"/>
        </w:rPr>
        <w:annotationRef/>
      </w:r>
      <w:r w:rsidR="004C38AE">
        <w:t>Maybe a Kuhlmann source here?</w:t>
      </w:r>
    </w:p>
  </w:comment>
  <w:comment w:id="6" w:author="Larsen, Henrik" w:date="2016-06-29T07:20:00Z" w:initials="LH">
    <w:p w14:paraId="0347D2F8" w14:textId="150D2E35" w:rsidR="004C38AE" w:rsidRDefault="004C38AE">
      <w:pPr>
        <w:pStyle w:val="CommentText"/>
      </w:pPr>
      <w:r>
        <w:rPr>
          <w:rStyle w:val="CommentReference"/>
        </w:rPr>
        <w:annotationRef/>
      </w:r>
      <w:r>
        <w:t xml:space="preserve">I think Edquist 2014 is exactly about this as well </w:t>
      </w:r>
    </w:p>
  </w:comment>
  <w:comment w:id="7" w:author="Larsen, Henrik" w:date="2016-06-29T06:17:00Z" w:initials="LH">
    <w:p w14:paraId="40F2BC81" w14:textId="07325A2F" w:rsidR="00A33C21" w:rsidRDefault="00A33C21">
      <w:pPr>
        <w:pStyle w:val="CommentText"/>
      </w:pPr>
      <w:r>
        <w:rPr>
          <w:rStyle w:val="CommentReference"/>
        </w:rPr>
        <w:annotationRef/>
      </w:r>
      <w:r>
        <w:t>As I understand it Breakthrough Energy Coalition is the funding arm of Mission Innovation and Global Apollo Programme is what changed into Mission Innovation at COP22. Hence there are all the same.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939F7" w15:done="0"/>
  <w15:commentEx w15:paraId="2E37A57B" w15:done="0"/>
  <w15:commentEx w15:paraId="444F5A81" w15:done="0"/>
  <w15:commentEx w15:paraId="0347D2F8" w15:done="0"/>
  <w15:commentEx w15:paraId="40F2BC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87219" w14:textId="77777777" w:rsidR="00602084" w:rsidRDefault="00602084" w:rsidP="00A86445">
      <w:r>
        <w:separator/>
      </w:r>
    </w:p>
  </w:endnote>
  <w:endnote w:type="continuationSeparator" w:id="0">
    <w:p w14:paraId="713F3622" w14:textId="77777777" w:rsidR="00602084" w:rsidRDefault="00602084" w:rsidP="00A8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78825" w14:textId="77777777" w:rsidR="00602084" w:rsidRDefault="00602084" w:rsidP="00A86445">
      <w:r>
        <w:separator/>
      </w:r>
    </w:p>
  </w:footnote>
  <w:footnote w:type="continuationSeparator" w:id="0">
    <w:p w14:paraId="6BAFEF69" w14:textId="77777777" w:rsidR="00602084" w:rsidRDefault="00602084" w:rsidP="00A86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717F7"/>
    <w:multiLevelType w:val="hybridMultilevel"/>
    <w:tmpl w:val="4260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6FD7"/>
    <w:multiLevelType w:val="hybridMultilevel"/>
    <w:tmpl w:val="6DE8EE1E"/>
    <w:lvl w:ilvl="0" w:tplc="A3800078">
      <w:start w:val="1"/>
      <w:numFmt w:val="decimal"/>
      <w:lvlText w:val="(%1)"/>
      <w:lvlJc w:val="left"/>
      <w:pPr>
        <w:ind w:left="825" w:hanging="465"/>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460CB"/>
    <w:multiLevelType w:val="hybridMultilevel"/>
    <w:tmpl w:val="28D4A56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D65"/>
    <w:multiLevelType w:val="hybridMultilevel"/>
    <w:tmpl w:val="DC90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92C2D"/>
    <w:multiLevelType w:val="hybridMultilevel"/>
    <w:tmpl w:val="41061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22221"/>
    <w:multiLevelType w:val="hybridMultilevel"/>
    <w:tmpl w:val="0316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226AC"/>
    <w:multiLevelType w:val="hybridMultilevel"/>
    <w:tmpl w:val="1794CE46"/>
    <w:lvl w:ilvl="0" w:tplc="606C77CA">
      <w:start w:val="1"/>
      <w:numFmt w:val="decimal"/>
      <w:lvlText w:val="%1T"/>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51804"/>
    <w:multiLevelType w:val="hybridMultilevel"/>
    <w:tmpl w:val="CCA8F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4E2438"/>
    <w:multiLevelType w:val="hybridMultilevel"/>
    <w:tmpl w:val="4176C760"/>
    <w:lvl w:ilvl="0" w:tplc="4422557C">
      <w:start w:val="1"/>
      <w:numFmt w:val="bullet"/>
      <w:lvlText w:val="•"/>
      <w:lvlJc w:val="left"/>
      <w:pPr>
        <w:tabs>
          <w:tab w:val="num" w:pos="720"/>
        </w:tabs>
        <w:ind w:left="720" w:hanging="360"/>
      </w:pPr>
      <w:rPr>
        <w:rFonts w:ascii="Arial" w:hAnsi="Arial" w:hint="default"/>
      </w:rPr>
    </w:lvl>
    <w:lvl w:ilvl="1" w:tplc="E16EEE7A" w:tentative="1">
      <w:start w:val="1"/>
      <w:numFmt w:val="bullet"/>
      <w:lvlText w:val="•"/>
      <w:lvlJc w:val="left"/>
      <w:pPr>
        <w:tabs>
          <w:tab w:val="num" w:pos="1440"/>
        </w:tabs>
        <w:ind w:left="1440" w:hanging="360"/>
      </w:pPr>
      <w:rPr>
        <w:rFonts w:ascii="Arial" w:hAnsi="Arial" w:hint="default"/>
      </w:rPr>
    </w:lvl>
    <w:lvl w:ilvl="2" w:tplc="777C687C" w:tentative="1">
      <w:start w:val="1"/>
      <w:numFmt w:val="bullet"/>
      <w:lvlText w:val="•"/>
      <w:lvlJc w:val="left"/>
      <w:pPr>
        <w:tabs>
          <w:tab w:val="num" w:pos="2160"/>
        </w:tabs>
        <w:ind w:left="2160" w:hanging="360"/>
      </w:pPr>
      <w:rPr>
        <w:rFonts w:ascii="Arial" w:hAnsi="Arial" w:hint="default"/>
      </w:rPr>
    </w:lvl>
    <w:lvl w:ilvl="3" w:tplc="E7CE54BC" w:tentative="1">
      <w:start w:val="1"/>
      <w:numFmt w:val="bullet"/>
      <w:lvlText w:val="•"/>
      <w:lvlJc w:val="left"/>
      <w:pPr>
        <w:tabs>
          <w:tab w:val="num" w:pos="2880"/>
        </w:tabs>
        <w:ind w:left="2880" w:hanging="360"/>
      </w:pPr>
      <w:rPr>
        <w:rFonts w:ascii="Arial" w:hAnsi="Arial" w:hint="default"/>
      </w:rPr>
    </w:lvl>
    <w:lvl w:ilvl="4" w:tplc="2EE67910" w:tentative="1">
      <w:start w:val="1"/>
      <w:numFmt w:val="bullet"/>
      <w:lvlText w:val="•"/>
      <w:lvlJc w:val="left"/>
      <w:pPr>
        <w:tabs>
          <w:tab w:val="num" w:pos="3600"/>
        </w:tabs>
        <w:ind w:left="3600" w:hanging="360"/>
      </w:pPr>
      <w:rPr>
        <w:rFonts w:ascii="Arial" w:hAnsi="Arial" w:hint="default"/>
      </w:rPr>
    </w:lvl>
    <w:lvl w:ilvl="5" w:tplc="C25E44B0" w:tentative="1">
      <w:start w:val="1"/>
      <w:numFmt w:val="bullet"/>
      <w:lvlText w:val="•"/>
      <w:lvlJc w:val="left"/>
      <w:pPr>
        <w:tabs>
          <w:tab w:val="num" w:pos="4320"/>
        </w:tabs>
        <w:ind w:left="4320" w:hanging="360"/>
      </w:pPr>
      <w:rPr>
        <w:rFonts w:ascii="Arial" w:hAnsi="Arial" w:hint="default"/>
      </w:rPr>
    </w:lvl>
    <w:lvl w:ilvl="6" w:tplc="8122776A" w:tentative="1">
      <w:start w:val="1"/>
      <w:numFmt w:val="bullet"/>
      <w:lvlText w:val="•"/>
      <w:lvlJc w:val="left"/>
      <w:pPr>
        <w:tabs>
          <w:tab w:val="num" w:pos="5040"/>
        </w:tabs>
        <w:ind w:left="5040" w:hanging="360"/>
      </w:pPr>
      <w:rPr>
        <w:rFonts w:ascii="Arial" w:hAnsi="Arial" w:hint="default"/>
      </w:rPr>
    </w:lvl>
    <w:lvl w:ilvl="7" w:tplc="C1B258AC" w:tentative="1">
      <w:start w:val="1"/>
      <w:numFmt w:val="bullet"/>
      <w:lvlText w:val="•"/>
      <w:lvlJc w:val="left"/>
      <w:pPr>
        <w:tabs>
          <w:tab w:val="num" w:pos="5760"/>
        </w:tabs>
        <w:ind w:left="5760" w:hanging="360"/>
      </w:pPr>
      <w:rPr>
        <w:rFonts w:ascii="Arial" w:hAnsi="Arial" w:hint="default"/>
      </w:rPr>
    </w:lvl>
    <w:lvl w:ilvl="8" w:tplc="239A1C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931089"/>
    <w:multiLevelType w:val="hybridMultilevel"/>
    <w:tmpl w:val="DE3C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978B7"/>
    <w:multiLevelType w:val="hybridMultilevel"/>
    <w:tmpl w:val="A13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F3F74"/>
    <w:multiLevelType w:val="hybridMultilevel"/>
    <w:tmpl w:val="A57E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82EAA"/>
    <w:multiLevelType w:val="hybridMultilevel"/>
    <w:tmpl w:val="98522C90"/>
    <w:lvl w:ilvl="0" w:tplc="B5C6FF6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3F2CC7"/>
    <w:multiLevelType w:val="hybridMultilevel"/>
    <w:tmpl w:val="9FF4F64E"/>
    <w:lvl w:ilvl="0" w:tplc="B11C118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9DC3E68"/>
    <w:multiLevelType w:val="hybridMultilevel"/>
    <w:tmpl w:val="FF18E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6ADC"/>
    <w:multiLevelType w:val="hybridMultilevel"/>
    <w:tmpl w:val="6AB2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634DF"/>
    <w:multiLevelType w:val="multilevel"/>
    <w:tmpl w:val="02EE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D5E16"/>
    <w:multiLevelType w:val="hybridMultilevel"/>
    <w:tmpl w:val="1CBCBBF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A5296C"/>
    <w:multiLevelType w:val="hybridMultilevel"/>
    <w:tmpl w:val="19FA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E06EF"/>
    <w:multiLevelType w:val="hybridMultilevel"/>
    <w:tmpl w:val="A9DC07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07F9A"/>
    <w:multiLevelType w:val="hybridMultilevel"/>
    <w:tmpl w:val="A27277B6"/>
    <w:lvl w:ilvl="0" w:tplc="10C4B17E">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F3C72D3"/>
    <w:multiLevelType w:val="hybridMultilevel"/>
    <w:tmpl w:val="E20C63E2"/>
    <w:lvl w:ilvl="0" w:tplc="D536F80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2"/>
  </w:num>
  <w:num w:numId="3">
    <w:abstractNumId w:val="1"/>
  </w:num>
  <w:num w:numId="4">
    <w:abstractNumId w:val="15"/>
  </w:num>
  <w:num w:numId="5">
    <w:abstractNumId w:val="5"/>
  </w:num>
  <w:num w:numId="6">
    <w:abstractNumId w:val="20"/>
  </w:num>
  <w:num w:numId="7">
    <w:abstractNumId w:val="3"/>
  </w:num>
  <w:num w:numId="8">
    <w:abstractNumId w:val="18"/>
  </w:num>
  <w:num w:numId="9">
    <w:abstractNumId w:val="7"/>
  </w:num>
  <w:num w:numId="10">
    <w:abstractNumId w:val="13"/>
  </w:num>
  <w:num w:numId="11">
    <w:abstractNumId w:val="22"/>
  </w:num>
  <w:num w:numId="12">
    <w:abstractNumId w:val="17"/>
  </w:num>
  <w:num w:numId="13">
    <w:abstractNumId w:val="0"/>
  </w:num>
  <w:num w:numId="14">
    <w:abstractNumId w:val="21"/>
  </w:num>
  <w:num w:numId="15">
    <w:abstractNumId w:val="2"/>
  </w:num>
  <w:num w:numId="16">
    <w:abstractNumId w:val="10"/>
  </w:num>
  <w:num w:numId="17">
    <w:abstractNumId w:val="6"/>
  </w:num>
  <w:num w:numId="18">
    <w:abstractNumId w:val="16"/>
  </w:num>
  <w:num w:numId="19">
    <w:abstractNumId w:val="11"/>
  </w:num>
  <w:num w:numId="20">
    <w:abstractNumId w:val="14"/>
  </w:num>
  <w:num w:numId="21">
    <w:abstractNumId w:val="4"/>
  </w:num>
  <w:num w:numId="22">
    <w:abstractNumId w:val="8"/>
  </w:num>
  <w:num w:numId="2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en, Henrik">
    <w15:presenceInfo w15:providerId="None" w15:userId="Larsen, Hen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E9"/>
    <w:rsid w:val="0000198D"/>
    <w:rsid w:val="00001BF5"/>
    <w:rsid w:val="00003FC6"/>
    <w:rsid w:val="00006ACA"/>
    <w:rsid w:val="000071D9"/>
    <w:rsid w:val="00007773"/>
    <w:rsid w:val="0000780E"/>
    <w:rsid w:val="00011287"/>
    <w:rsid w:val="00011381"/>
    <w:rsid w:val="000136FB"/>
    <w:rsid w:val="0001474B"/>
    <w:rsid w:val="00014C47"/>
    <w:rsid w:val="00017CF2"/>
    <w:rsid w:val="000220F3"/>
    <w:rsid w:val="00023EAA"/>
    <w:rsid w:val="000246F9"/>
    <w:rsid w:val="000306D0"/>
    <w:rsid w:val="000309EA"/>
    <w:rsid w:val="00030A7D"/>
    <w:rsid w:val="00032F82"/>
    <w:rsid w:val="000335C0"/>
    <w:rsid w:val="00035AC9"/>
    <w:rsid w:val="00035B7C"/>
    <w:rsid w:val="0003682C"/>
    <w:rsid w:val="0003700C"/>
    <w:rsid w:val="000371FE"/>
    <w:rsid w:val="00044DD4"/>
    <w:rsid w:val="00045300"/>
    <w:rsid w:val="00045499"/>
    <w:rsid w:val="00045653"/>
    <w:rsid w:val="00050544"/>
    <w:rsid w:val="00051F6E"/>
    <w:rsid w:val="000550F8"/>
    <w:rsid w:val="000552D2"/>
    <w:rsid w:val="00055EA1"/>
    <w:rsid w:val="00057067"/>
    <w:rsid w:val="000602FD"/>
    <w:rsid w:val="00063A58"/>
    <w:rsid w:val="00063E3E"/>
    <w:rsid w:val="00065E4D"/>
    <w:rsid w:val="000721F7"/>
    <w:rsid w:val="00073F6C"/>
    <w:rsid w:val="0007557B"/>
    <w:rsid w:val="0007598C"/>
    <w:rsid w:val="000807F9"/>
    <w:rsid w:val="00080AEA"/>
    <w:rsid w:val="00081A9B"/>
    <w:rsid w:val="0008233E"/>
    <w:rsid w:val="00084475"/>
    <w:rsid w:val="00085069"/>
    <w:rsid w:val="00090D91"/>
    <w:rsid w:val="00094557"/>
    <w:rsid w:val="00094A97"/>
    <w:rsid w:val="00097600"/>
    <w:rsid w:val="000A50AF"/>
    <w:rsid w:val="000A6C89"/>
    <w:rsid w:val="000A6CE1"/>
    <w:rsid w:val="000B34E4"/>
    <w:rsid w:val="000B55DB"/>
    <w:rsid w:val="000B6C29"/>
    <w:rsid w:val="000B76EE"/>
    <w:rsid w:val="000B7F93"/>
    <w:rsid w:val="000C0271"/>
    <w:rsid w:val="000C248D"/>
    <w:rsid w:val="000C5F97"/>
    <w:rsid w:val="000C6148"/>
    <w:rsid w:val="000C7702"/>
    <w:rsid w:val="000D193B"/>
    <w:rsid w:val="000E06A1"/>
    <w:rsid w:val="000E3C27"/>
    <w:rsid w:val="000E4D9A"/>
    <w:rsid w:val="000F112C"/>
    <w:rsid w:val="000F1625"/>
    <w:rsid w:val="000F3089"/>
    <w:rsid w:val="000F3A42"/>
    <w:rsid w:val="000F3B3E"/>
    <w:rsid w:val="000F58F0"/>
    <w:rsid w:val="000F5C0E"/>
    <w:rsid w:val="000F7B0B"/>
    <w:rsid w:val="001005C5"/>
    <w:rsid w:val="00101386"/>
    <w:rsid w:val="0010586A"/>
    <w:rsid w:val="00107DF3"/>
    <w:rsid w:val="00112B5E"/>
    <w:rsid w:val="00115853"/>
    <w:rsid w:val="001217C1"/>
    <w:rsid w:val="001248D0"/>
    <w:rsid w:val="00125FB3"/>
    <w:rsid w:val="0012755C"/>
    <w:rsid w:val="00132229"/>
    <w:rsid w:val="00135773"/>
    <w:rsid w:val="0014392C"/>
    <w:rsid w:val="00145A3C"/>
    <w:rsid w:val="00146BBF"/>
    <w:rsid w:val="00146C82"/>
    <w:rsid w:val="00151B7D"/>
    <w:rsid w:val="001526D2"/>
    <w:rsid w:val="00153858"/>
    <w:rsid w:val="00155448"/>
    <w:rsid w:val="00157534"/>
    <w:rsid w:val="001615BA"/>
    <w:rsid w:val="00164BDF"/>
    <w:rsid w:val="00166000"/>
    <w:rsid w:val="00167CB0"/>
    <w:rsid w:val="00171994"/>
    <w:rsid w:val="0017414E"/>
    <w:rsid w:val="00174436"/>
    <w:rsid w:val="0017713A"/>
    <w:rsid w:val="00186370"/>
    <w:rsid w:val="001920B7"/>
    <w:rsid w:val="001932B4"/>
    <w:rsid w:val="00194775"/>
    <w:rsid w:val="00196110"/>
    <w:rsid w:val="001A0008"/>
    <w:rsid w:val="001A2561"/>
    <w:rsid w:val="001A2F51"/>
    <w:rsid w:val="001A7436"/>
    <w:rsid w:val="001B2182"/>
    <w:rsid w:val="001B2B9A"/>
    <w:rsid w:val="001B414C"/>
    <w:rsid w:val="001B431C"/>
    <w:rsid w:val="001B5D64"/>
    <w:rsid w:val="001B7083"/>
    <w:rsid w:val="001B79AE"/>
    <w:rsid w:val="001C2DCB"/>
    <w:rsid w:val="001C35B0"/>
    <w:rsid w:val="001C3620"/>
    <w:rsid w:val="001C4F6D"/>
    <w:rsid w:val="001D0562"/>
    <w:rsid w:val="001D09BE"/>
    <w:rsid w:val="001D0D44"/>
    <w:rsid w:val="001D0F14"/>
    <w:rsid w:val="001D1CB9"/>
    <w:rsid w:val="001D25E8"/>
    <w:rsid w:val="001D3FB8"/>
    <w:rsid w:val="001D4C4F"/>
    <w:rsid w:val="001D6667"/>
    <w:rsid w:val="001E32A6"/>
    <w:rsid w:val="001E6B69"/>
    <w:rsid w:val="001F5649"/>
    <w:rsid w:val="001F6A74"/>
    <w:rsid w:val="00200328"/>
    <w:rsid w:val="00201113"/>
    <w:rsid w:val="00201E50"/>
    <w:rsid w:val="0020432F"/>
    <w:rsid w:val="0021571E"/>
    <w:rsid w:val="002157B3"/>
    <w:rsid w:val="00216BED"/>
    <w:rsid w:val="00217A87"/>
    <w:rsid w:val="00220359"/>
    <w:rsid w:val="00221361"/>
    <w:rsid w:val="00225211"/>
    <w:rsid w:val="0022581C"/>
    <w:rsid w:val="0023364C"/>
    <w:rsid w:val="00234020"/>
    <w:rsid w:val="00235495"/>
    <w:rsid w:val="002356BB"/>
    <w:rsid w:val="002362A0"/>
    <w:rsid w:val="00240534"/>
    <w:rsid w:val="00241825"/>
    <w:rsid w:val="00242DDC"/>
    <w:rsid w:val="00245E62"/>
    <w:rsid w:val="00250267"/>
    <w:rsid w:val="00250766"/>
    <w:rsid w:val="00250809"/>
    <w:rsid w:val="002510A4"/>
    <w:rsid w:val="00252016"/>
    <w:rsid w:val="002526B5"/>
    <w:rsid w:val="002555A7"/>
    <w:rsid w:val="00255F0D"/>
    <w:rsid w:val="00255F32"/>
    <w:rsid w:val="0025749C"/>
    <w:rsid w:val="002601E1"/>
    <w:rsid w:val="00260290"/>
    <w:rsid w:val="002616FB"/>
    <w:rsid w:val="00261C8B"/>
    <w:rsid w:val="00262056"/>
    <w:rsid w:val="0026227B"/>
    <w:rsid w:val="00262C77"/>
    <w:rsid w:val="00264359"/>
    <w:rsid w:val="0026593E"/>
    <w:rsid w:val="00265D6D"/>
    <w:rsid w:val="00267AAA"/>
    <w:rsid w:val="0027180B"/>
    <w:rsid w:val="002731F6"/>
    <w:rsid w:val="0027359A"/>
    <w:rsid w:val="00276ECF"/>
    <w:rsid w:val="00280041"/>
    <w:rsid w:val="00280E31"/>
    <w:rsid w:val="00281D85"/>
    <w:rsid w:val="0028363A"/>
    <w:rsid w:val="00283D3F"/>
    <w:rsid w:val="002875DA"/>
    <w:rsid w:val="0029016E"/>
    <w:rsid w:val="00291391"/>
    <w:rsid w:val="00291F01"/>
    <w:rsid w:val="002935DE"/>
    <w:rsid w:val="002965D3"/>
    <w:rsid w:val="00296B41"/>
    <w:rsid w:val="002A0714"/>
    <w:rsid w:val="002A09D2"/>
    <w:rsid w:val="002A2967"/>
    <w:rsid w:val="002A6180"/>
    <w:rsid w:val="002A7965"/>
    <w:rsid w:val="002B17C2"/>
    <w:rsid w:val="002B1F42"/>
    <w:rsid w:val="002B3C8D"/>
    <w:rsid w:val="002B6686"/>
    <w:rsid w:val="002B6AA2"/>
    <w:rsid w:val="002C0CC9"/>
    <w:rsid w:val="002C17F0"/>
    <w:rsid w:val="002C1D24"/>
    <w:rsid w:val="002C2722"/>
    <w:rsid w:val="002C654D"/>
    <w:rsid w:val="002D1A29"/>
    <w:rsid w:val="002D4643"/>
    <w:rsid w:val="002E2B51"/>
    <w:rsid w:val="002E57DA"/>
    <w:rsid w:val="002E5902"/>
    <w:rsid w:val="002E5A9C"/>
    <w:rsid w:val="002E5CB6"/>
    <w:rsid w:val="002E608F"/>
    <w:rsid w:val="002E63B4"/>
    <w:rsid w:val="002F40C9"/>
    <w:rsid w:val="002F74FF"/>
    <w:rsid w:val="00301535"/>
    <w:rsid w:val="00304F76"/>
    <w:rsid w:val="00306BF7"/>
    <w:rsid w:val="00307DE9"/>
    <w:rsid w:val="003110E6"/>
    <w:rsid w:val="00312029"/>
    <w:rsid w:val="0031214C"/>
    <w:rsid w:val="00314F5F"/>
    <w:rsid w:val="00317798"/>
    <w:rsid w:val="00320034"/>
    <w:rsid w:val="00320A94"/>
    <w:rsid w:val="0032521B"/>
    <w:rsid w:val="00325D60"/>
    <w:rsid w:val="00327973"/>
    <w:rsid w:val="00330D65"/>
    <w:rsid w:val="00332478"/>
    <w:rsid w:val="003329A7"/>
    <w:rsid w:val="00334C6F"/>
    <w:rsid w:val="00336CF6"/>
    <w:rsid w:val="00341C5B"/>
    <w:rsid w:val="00345D46"/>
    <w:rsid w:val="00345DB2"/>
    <w:rsid w:val="0034704B"/>
    <w:rsid w:val="003506F1"/>
    <w:rsid w:val="00351C91"/>
    <w:rsid w:val="00353172"/>
    <w:rsid w:val="003533B3"/>
    <w:rsid w:val="00354787"/>
    <w:rsid w:val="003556BE"/>
    <w:rsid w:val="00356BC1"/>
    <w:rsid w:val="00363015"/>
    <w:rsid w:val="00363252"/>
    <w:rsid w:val="00364051"/>
    <w:rsid w:val="00365B3D"/>
    <w:rsid w:val="00370540"/>
    <w:rsid w:val="003708BD"/>
    <w:rsid w:val="003710BB"/>
    <w:rsid w:val="0037200C"/>
    <w:rsid w:val="00375F5A"/>
    <w:rsid w:val="003775B3"/>
    <w:rsid w:val="00386297"/>
    <w:rsid w:val="0039023F"/>
    <w:rsid w:val="00390ADD"/>
    <w:rsid w:val="00392D31"/>
    <w:rsid w:val="0039343E"/>
    <w:rsid w:val="00393AAC"/>
    <w:rsid w:val="00396A6E"/>
    <w:rsid w:val="003974FA"/>
    <w:rsid w:val="00397E7F"/>
    <w:rsid w:val="003A09E9"/>
    <w:rsid w:val="003A4B5D"/>
    <w:rsid w:val="003A5AB3"/>
    <w:rsid w:val="003A61AE"/>
    <w:rsid w:val="003A6AC7"/>
    <w:rsid w:val="003A70E9"/>
    <w:rsid w:val="003B2807"/>
    <w:rsid w:val="003B6C60"/>
    <w:rsid w:val="003C0387"/>
    <w:rsid w:val="003C1BB9"/>
    <w:rsid w:val="003C36A8"/>
    <w:rsid w:val="003C3826"/>
    <w:rsid w:val="003D293D"/>
    <w:rsid w:val="003D343E"/>
    <w:rsid w:val="003D3F09"/>
    <w:rsid w:val="003D4D13"/>
    <w:rsid w:val="003D4DB8"/>
    <w:rsid w:val="003D4F4B"/>
    <w:rsid w:val="003D7941"/>
    <w:rsid w:val="003E1D0B"/>
    <w:rsid w:val="003E20F6"/>
    <w:rsid w:val="003E2284"/>
    <w:rsid w:val="003E2E94"/>
    <w:rsid w:val="003E4B84"/>
    <w:rsid w:val="003E5525"/>
    <w:rsid w:val="003E7DDB"/>
    <w:rsid w:val="003E7EF1"/>
    <w:rsid w:val="003F1F24"/>
    <w:rsid w:val="003F215E"/>
    <w:rsid w:val="003F3F7A"/>
    <w:rsid w:val="003F5362"/>
    <w:rsid w:val="003F6343"/>
    <w:rsid w:val="003F6A0A"/>
    <w:rsid w:val="00401AEC"/>
    <w:rsid w:val="004061FE"/>
    <w:rsid w:val="004071A7"/>
    <w:rsid w:val="00410F73"/>
    <w:rsid w:val="00410FE2"/>
    <w:rsid w:val="004117C7"/>
    <w:rsid w:val="00414BFF"/>
    <w:rsid w:val="00414EB2"/>
    <w:rsid w:val="00417CBE"/>
    <w:rsid w:val="00423938"/>
    <w:rsid w:val="00424EE4"/>
    <w:rsid w:val="00425CBF"/>
    <w:rsid w:val="00427745"/>
    <w:rsid w:val="0043248F"/>
    <w:rsid w:val="004350E8"/>
    <w:rsid w:val="004354D3"/>
    <w:rsid w:val="00435BF1"/>
    <w:rsid w:val="00437455"/>
    <w:rsid w:val="00441053"/>
    <w:rsid w:val="00444C0F"/>
    <w:rsid w:val="0044524A"/>
    <w:rsid w:val="00445DDC"/>
    <w:rsid w:val="00454AF7"/>
    <w:rsid w:val="004550A9"/>
    <w:rsid w:val="0046060B"/>
    <w:rsid w:val="00461EAA"/>
    <w:rsid w:val="00462617"/>
    <w:rsid w:val="0046285B"/>
    <w:rsid w:val="0046644A"/>
    <w:rsid w:val="00466999"/>
    <w:rsid w:val="0047132E"/>
    <w:rsid w:val="00472284"/>
    <w:rsid w:val="00472B9F"/>
    <w:rsid w:val="00472C05"/>
    <w:rsid w:val="00474078"/>
    <w:rsid w:val="00474C19"/>
    <w:rsid w:val="004822DC"/>
    <w:rsid w:val="00482DB0"/>
    <w:rsid w:val="00491B0A"/>
    <w:rsid w:val="00495752"/>
    <w:rsid w:val="004961CE"/>
    <w:rsid w:val="00496C9A"/>
    <w:rsid w:val="004A1181"/>
    <w:rsid w:val="004A75B0"/>
    <w:rsid w:val="004B0655"/>
    <w:rsid w:val="004B06EE"/>
    <w:rsid w:val="004B2FEC"/>
    <w:rsid w:val="004B399E"/>
    <w:rsid w:val="004B5B87"/>
    <w:rsid w:val="004B6197"/>
    <w:rsid w:val="004B77F2"/>
    <w:rsid w:val="004C2550"/>
    <w:rsid w:val="004C38AE"/>
    <w:rsid w:val="004C48CA"/>
    <w:rsid w:val="004C5D6F"/>
    <w:rsid w:val="004D0D1C"/>
    <w:rsid w:val="004D12C8"/>
    <w:rsid w:val="004D2D9C"/>
    <w:rsid w:val="004D5E96"/>
    <w:rsid w:val="004D6DE5"/>
    <w:rsid w:val="004D7F91"/>
    <w:rsid w:val="004E0317"/>
    <w:rsid w:val="004E0D99"/>
    <w:rsid w:val="004E0F42"/>
    <w:rsid w:val="004E11F6"/>
    <w:rsid w:val="004E1A37"/>
    <w:rsid w:val="004E264A"/>
    <w:rsid w:val="004E6E21"/>
    <w:rsid w:val="004F018E"/>
    <w:rsid w:val="004F09AF"/>
    <w:rsid w:val="004F34A1"/>
    <w:rsid w:val="004F5806"/>
    <w:rsid w:val="004F7EB9"/>
    <w:rsid w:val="005002CC"/>
    <w:rsid w:val="00501373"/>
    <w:rsid w:val="00507228"/>
    <w:rsid w:val="00510AAB"/>
    <w:rsid w:val="0051135C"/>
    <w:rsid w:val="00512473"/>
    <w:rsid w:val="0051473E"/>
    <w:rsid w:val="00514BE9"/>
    <w:rsid w:val="00516C99"/>
    <w:rsid w:val="00516EAB"/>
    <w:rsid w:val="00517BBF"/>
    <w:rsid w:val="005238DD"/>
    <w:rsid w:val="00526036"/>
    <w:rsid w:val="005265DA"/>
    <w:rsid w:val="0052735F"/>
    <w:rsid w:val="00527554"/>
    <w:rsid w:val="005335E4"/>
    <w:rsid w:val="00535269"/>
    <w:rsid w:val="00542C64"/>
    <w:rsid w:val="00542CA7"/>
    <w:rsid w:val="00544F40"/>
    <w:rsid w:val="00545DFA"/>
    <w:rsid w:val="00546F89"/>
    <w:rsid w:val="00553410"/>
    <w:rsid w:val="005541A2"/>
    <w:rsid w:val="00556A65"/>
    <w:rsid w:val="00557252"/>
    <w:rsid w:val="005610EF"/>
    <w:rsid w:val="00565B01"/>
    <w:rsid w:val="00565E2C"/>
    <w:rsid w:val="005669B4"/>
    <w:rsid w:val="005720AC"/>
    <w:rsid w:val="005766D3"/>
    <w:rsid w:val="00581A08"/>
    <w:rsid w:val="00581C4C"/>
    <w:rsid w:val="00582114"/>
    <w:rsid w:val="00582977"/>
    <w:rsid w:val="0058322B"/>
    <w:rsid w:val="00584725"/>
    <w:rsid w:val="005857C0"/>
    <w:rsid w:val="00586980"/>
    <w:rsid w:val="00586A12"/>
    <w:rsid w:val="00586EF4"/>
    <w:rsid w:val="00587823"/>
    <w:rsid w:val="005879B1"/>
    <w:rsid w:val="00596D20"/>
    <w:rsid w:val="005A019E"/>
    <w:rsid w:val="005A33B9"/>
    <w:rsid w:val="005A4134"/>
    <w:rsid w:val="005A5F12"/>
    <w:rsid w:val="005A74E6"/>
    <w:rsid w:val="005B1F6A"/>
    <w:rsid w:val="005B230F"/>
    <w:rsid w:val="005B480F"/>
    <w:rsid w:val="005B555C"/>
    <w:rsid w:val="005B64AC"/>
    <w:rsid w:val="005C0125"/>
    <w:rsid w:val="005C025D"/>
    <w:rsid w:val="005C0AEB"/>
    <w:rsid w:val="005C5BF8"/>
    <w:rsid w:val="005C67A2"/>
    <w:rsid w:val="005C7DAB"/>
    <w:rsid w:val="005D1E7B"/>
    <w:rsid w:val="005D3866"/>
    <w:rsid w:val="005D3AEA"/>
    <w:rsid w:val="005D7EDC"/>
    <w:rsid w:val="005E1119"/>
    <w:rsid w:val="005E2668"/>
    <w:rsid w:val="005E5169"/>
    <w:rsid w:val="005E5401"/>
    <w:rsid w:val="005E6052"/>
    <w:rsid w:val="005E7AA1"/>
    <w:rsid w:val="005E7B2B"/>
    <w:rsid w:val="005F1BCD"/>
    <w:rsid w:val="005F34DE"/>
    <w:rsid w:val="005F7002"/>
    <w:rsid w:val="00600E57"/>
    <w:rsid w:val="00600EB5"/>
    <w:rsid w:val="00602084"/>
    <w:rsid w:val="006042AC"/>
    <w:rsid w:val="00607690"/>
    <w:rsid w:val="00607F15"/>
    <w:rsid w:val="0061277F"/>
    <w:rsid w:val="006161CA"/>
    <w:rsid w:val="006177C0"/>
    <w:rsid w:val="006211E9"/>
    <w:rsid w:val="00623619"/>
    <w:rsid w:val="00623941"/>
    <w:rsid w:val="00623944"/>
    <w:rsid w:val="00625FCF"/>
    <w:rsid w:val="0062622F"/>
    <w:rsid w:val="00627D59"/>
    <w:rsid w:val="00632404"/>
    <w:rsid w:val="00632548"/>
    <w:rsid w:val="00633E2D"/>
    <w:rsid w:val="00635271"/>
    <w:rsid w:val="006373E9"/>
    <w:rsid w:val="006375A2"/>
    <w:rsid w:val="00642008"/>
    <w:rsid w:val="006421ED"/>
    <w:rsid w:val="006522AF"/>
    <w:rsid w:val="006522CA"/>
    <w:rsid w:val="00653429"/>
    <w:rsid w:val="00654CD7"/>
    <w:rsid w:val="00654F7C"/>
    <w:rsid w:val="006562DB"/>
    <w:rsid w:val="00656315"/>
    <w:rsid w:val="00656416"/>
    <w:rsid w:val="00656EA7"/>
    <w:rsid w:val="006607F7"/>
    <w:rsid w:val="00661CFB"/>
    <w:rsid w:val="006650E0"/>
    <w:rsid w:val="00670494"/>
    <w:rsid w:val="00670D50"/>
    <w:rsid w:val="00673352"/>
    <w:rsid w:val="006750BA"/>
    <w:rsid w:val="00676343"/>
    <w:rsid w:val="0068376D"/>
    <w:rsid w:val="0068378D"/>
    <w:rsid w:val="00691DBB"/>
    <w:rsid w:val="006942D0"/>
    <w:rsid w:val="00695E08"/>
    <w:rsid w:val="006A2597"/>
    <w:rsid w:val="006A4A2B"/>
    <w:rsid w:val="006A56CE"/>
    <w:rsid w:val="006B359F"/>
    <w:rsid w:val="006B3E82"/>
    <w:rsid w:val="006B4763"/>
    <w:rsid w:val="006B6FE7"/>
    <w:rsid w:val="006C132C"/>
    <w:rsid w:val="006C1FA2"/>
    <w:rsid w:val="006C46F2"/>
    <w:rsid w:val="006C62E5"/>
    <w:rsid w:val="006C6C09"/>
    <w:rsid w:val="006C719D"/>
    <w:rsid w:val="006C753C"/>
    <w:rsid w:val="006D1FA4"/>
    <w:rsid w:val="006D7DDD"/>
    <w:rsid w:val="006E0AAF"/>
    <w:rsid w:val="006E1DCA"/>
    <w:rsid w:val="006F1492"/>
    <w:rsid w:val="006F50A7"/>
    <w:rsid w:val="00700E5A"/>
    <w:rsid w:val="007026D7"/>
    <w:rsid w:val="00705E68"/>
    <w:rsid w:val="0070698F"/>
    <w:rsid w:val="007079B0"/>
    <w:rsid w:val="00714F12"/>
    <w:rsid w:val="00721AE4"/>
    <w:rsid w:val="00723765"/>
    <w:rsid w:val="0072632B"/>
    <w:rsid w:val="00726371"/>
    <w:rsid w:val="00735B20"/>
    <w:rsid w:val="007373B1"/>
    <w:rsid w:val="0074378E"/>
    <w:rsid w:val="00744965"/>
    <w:rsid w:val="00751BC5"/>
    <w:rsid w:val="0075232E"/>
    <w:rsid w:val="007530A5"/>
    <w:rsid w:val="00755CCC"/>
    <w:rsid w:val="00762EDC"/>
    <w:rsid w:val="0076444F"/>
    <w:rsid w:val="00770A69"/>
    <w:rsid w:val="00773558"/>
    <w:rsid w:val="00773D37"/>
    <w:rsid w:val="0077439B"/>
    <w:rsid w:val="00780279"/>
    <w:rsid w:val="0078080D"/>
    <w:rsid w:val="007811BD"/>
    <w:rsid w:val="007822D9"/>
    <w:rsid w:val="007863BF"/>
    <w:rsid w:val="00786F9E"/>
    <w:rsid w:val="007874E6"/>
    <w:rsid w:val="00787E99"/>
    <w:rsid w:val="00790A17"/>
    <w:rsid w:val="00791EB1"/>
    <w:rsid w:val="007926DD"/>
    <w:rsid w:val="00792892"/>
    <w:rsid w:val="007952CA"/>
    <w:rsid w:val="00796684"/>
    <w:rsid w:val="00797594"/>
    <w:rsid w:val="007A0EAC"/>
    <w:rsid w:val="007A16B3"/>
    <w:rsid w:val="007A19E4"/>
    <w:rsid w:val="007A3261"/>
    <w:rsid w:val="007B0AC6"/>
    <w:rsid w:val="007B27B8"/>
    <w:rsid w:val="007B3D25"/>
    <w:rsid w:val="007B47F2"/>
    <w:rsid w:val="007B50F8"/>
    <w:rsid w:val="007B5EB1"/>
    <w:rsid w:val="007C0EAE"/>
    <w:rsid w:val="007C60A6"/>
    <w:rsid w:val="007D01F2"/>
    <w:rsid w:val="007D1BC8"/>
    <w:rsid w:val="007D517B"/>
    <w:rsid w:val="007D6D34"/>
    <w:rsid w:val="007E028B"/>
    <w:rsid w:val="007E0E28"/>
    <w:rsid w:val="007E10CC"/>
    <w:rsid w:val="007E18DA"/>
    <w:rsid w:val="007E20FD"/>
    <w:rsid w:val="007E2B23"/>
    <w:rsid w:val="007E55EF"/>
    <w:rsid w:val="007E7FDE"/>
    <w:rsid w:val="007F5653"/>
    <w:rsid w:val="007F7EFD"/>
    <w:rsid w:val="008019E6"/>
    <w:rsid w:val="00802912"/>
    <w:rsid w:val="00803309"/>
    <w:rsid w:val="008058A6"/>
    <w:rsid w:val="008070DA"/>
    <w:rsid w:val="008104BB"/>
    <w:rsid w:val="00812043"/>
    <w:rsid w:val="008151DD"/>
    <w:rsid w:val="00823A91"/>
    <w:rsid w:val="0082532C"/>
    <w:rsid w:val="008263EE"/>
    <w:rsid w:val="0083332E"/>
    <w:rsid w:val="00833853"/>
    <w:rsid w:val="00834494"/>
    <w:rsid w:val="00835A6E"/>
    <w:rsid w:val="00840A32"/>
    <w:rsid w:val="00840F2C"/>
    <w:rsid w:val="00841142"/>
    <w:rsid w:val="00842983"/>
    <w:rsid w:val="00853783"/>
    <w:rsid w:val="00854F10"/>
    <w:rsid w:val="00856530"/>
    <w:rsid w:val="00860556"/>
    <w:rsid w:val="00861E17"/>
    <w:rsid w:val="008621F8"/>
    <w:rsid w:val="00863323"/>
    <w:rsid w:val="00863421"/>
    <w:rsid w:val="00864011"/>
    <w:rsid w:val="00865077"/>
    <w:rsid w:val="00865C6C"/>
    <w:rsid w:val="00871C5F"/>
    <w:rsid w:val="00872A84"/>
    <w:rsid w:val="00875757"/>
    <w:rsid w:val="00877143"/>
    <w:rsid w:val="0088047B"/>
    <w:rsid w:val="0088222D"/>
    <w:rsid w:val="00887193"/>
    <w:rsid w:val="00887EB6"/>
    <w:rsid w:val="008932D2"/>
    <w:rsid w:val="00895225"/>
    <w:rsid w:val="008970FB"/>
    <w:rsid w:val="008A0712"/>
    <w:rsid w:val="008A0A01"/>
    <w:rsid w:val="008A0AA5"/>
    <w:rsid w:val="008A1C1F"/>
    <w:rsid w:val="008A4335"/>
    <w:rsid w:val="008A463A"/>
    <w:rsid w:val="008A4705"/>
    <w:rsid w:val="008A4B48"/>
    <w:rsid w:val="008A6423"/>
    <w:rsid w:val="008A6B7B"/>
    <w:rsid w:val="008B321F"/>
    <w:rsid w:val="008C3415"/>
    <w:rsid w:val="008C38C2"/>
    <w:rsid w:val="008C4517"/>
    <w:rsid w:val="008C5020"/>
    <w:rsid w:val="008C616E"/>
    <w:rsid w:val="008D2B45"/>
    <w:rsid w:val="008D2F4C"/>
    <w:rsid w:val="008D5E1A"/>
    <w:rsid w:val="008E46A3"/>
    <w:rsid w:val="008E686A"/>
    <w:rsid w:val="008F1211"/>
    <w:rsid w:val="008F34F3"/>
    <w:rsid w:val="008F725B"/>
    <w:rsid w:val="008F75FB"/>
    <w:rsid w:val="00902114"/>
    <w:rsid w:val="00902EF4"/>
    <w:rsid w:val="009062D3"/>
    <w:rsid w:val="00912F55"/>
    <w:rsid w:val="00915D8A"/>
    <w:rsid w:val="009170C6"/>
    <w:rsid w:val="00921D1A"/>
    <w:rsid w:val="00923F53"/>
    <w:rsid w:val="00930147"/>
    <w:rsid w:val="00930215"/>
    <w:rsid w:val="00932913"/>
    <w:rsid w:val="00933129"/>
    <w:rsid w:val="00933CAF"/>
    <w:rsid w:val="00935304"/>
    <w:rsid w:val="00941ED8"/>
    <w:rsid w:val="009439B0"/>
    <w:rsid w:val="00944F58"/>
    <w:rsid w:val="009451D8"/>
    <w:rsid w:val="00946F91"/>
    <w:rsid w:val="009472DB"/>
    <w:rsid w:val="009475DD"/>
    <w:rsid w:val="00951BE6"/>
    <w:rsid w:val="00953004"/>
    <w:rsid w:val="00957EDA"/>
    <w:rsid w:val="00961C72"/>
    <w:rsid w:val="00971E2B"/>
    <w:rsid w:val="00971ECE"/>
    <w:rsid w:val="00973C60"/>
    <w:rsid w:val="00973D6C"/>
    <w:rsid w:val="0097493A"/>
    <w:rsid w:val="009756D8"/>
    <w:rsid w:val="00975C4D"/>
    <w:rsid w:val="00976896"/>
    <w:rsid w:val="00977408"/>
    <w:rsid w:val="00977867"/>
    <w:rsid w:val="0098244E"/>
    <w:rsid w:val="00985A4D"/>
    <w:rsid w:val="009862AF"/>
    <w:rsid w:val="00987305"/>
    <w:rsid w:val="009908EF"/>
    <w:rsid w:val="00990F65"/>
    <w:rsid w:val="009952D0"/>
    <w:rsid w:val="00996DAE"/>
    <w:rsid w:val="00997A07"/>
    <w:rsid w:val="009A13D7"/>
    <w:rsid w:val="009A1CB9"/>
    <w:rsid w:val="009A4B3A"/>
    <w:rsid w:val="009B0294"/>
    <w:rsid w:val="009B1402"/>
    <w:rsid w:val="009B3A37"/>
    <w:rsid w:val="009B540B"/>
    <w:rsid w:val="009B748B"/>
    <w:rsid w:val="009C1F84"/>
    <w:rsid w:val="009C30D7"/>
    <w:rsid w:val="009C32A1"/>
    <w:rsid w:val="009C4D0F"/>
    <w:rsid w:val="009C5187"/>
    <w:rsid w:val="009D411A"/>
    <w:rsid w:val="009D457A"/>
    <w:rsid w:val="009E0501"/>
    <w:rsid w:val="009E2BA4"/>
    <w:rsid w:val="009E5271"/>
    <w:rsid w:val="009E5C60"/>
    <w:rsid w:val="009E7844"/>
    <w:rsid w:val="009F6C75"/>
    <w:rsid w:val="009F7EEA"/>
    <w:rsid w:val="00A00884"/>
    <w:rsid w:val="00A021C1"/>
    <w:rsid w:val="00A036B2"/>
    <w:rsid w:val="00A03AF0"/>
    <w:rsid w:val="00A04558"/>
    <w:rsid w:val="00A05B40"/>
    <w:rsid w:val="00A06852"/>
    <w:rsid w:val="00A11E44"/>
    <w:rsid w:val="00A13F42"/>
    <w:rsid w:val="00A2002F"/>
    <w:rsid w:val="00A204CE"/>
    <w:rsid w:val="00A20BC4"/>
    <w:rsid w:val="00A2148C"/>
    <w:rsid w:val="00A22575"/>
    <w:rsid w:val="00A23B33"/>
    <w:rsid w:val="00A25CB7"/>
    <w:rsid w:val="00A30B71"/>
    <w:rsid w:val="00A30E40"/>
    <w:rsid w:val="00A33C21"/>
    <w:rsid w:val="00A33F39"/>
    <w:rsid w:val="00A3442E"/>
    <w:rsid w:val="00A35854"/>
    <w:rsid w:val="00A37941"/>
    <w:rsid w:val="00A41E06"/>
    <w:rsid w:val="00A461FB"/>
    <w:rsid w:val="00A47610"/>
    <w:rsid w:val="00A51152"/>
    <w:rsid w:val="00A5157D"/>
    <w:rsid w:val="00A53AD0"/>
    <w:rsid w:val="00A53FFE"/>
    <w:rsid w:val="00A619BE"/>
    <w:rsid w:val="00A630F0"/>
    <w:rsid w:val="00A634B1"/>
    <w:rsid w:val="00A64D85"/>
    <w:rsid w:val="00A7026C"/>
    <w:rsid w:val="00A707FE"/>
    <w:rsid w:val="00A73028"/>
    <w:rsid w:val="00A74234"/>
    <w:rsid w:val="00A756E5"/>
    <w:rsid w:val="00A75899"/>
    <w:rsid w:val="00A773AE"/>
    <w:rsid w:val="00A814C6"/>
    <w:rsid w:val="00A8313A"/>
    <w:rsid w:val="00A8574C"/>
    <w:rsid w:val="00A86445"/>
    <w:rsid w:val="00A86BF0"/>
    <w:rsid w:val="00A86EAC"/>
    <w:rsid w:val="00A9256A"/>
    <w:rsid w:val="00A93BC6"/>
    <w:rsid w:val="00A96A4F"/>
    <w:rsid w:val="00AA02C2"/>
    <w:rsid w:val="00AA2ED8"/>
    <w:rsid w:val="00AA318E"/>
    <w:rsid w:val="00AA6618"/>
    <w:rsid w:val="00AA680A"/>
    <w:rsid w:val="00AA6A66"/>
    <w:rsid w:val="00AA7C96"/>
    <w:rsid w:val="00AB1570"/>
    <w:rsid w:val="00AB2436"/>
    <w:rsid w:val="00AB2536"/>
    <w:rsid w:val="00AB361C"/>
    <w:rsid w:val="00AB45EB"/>
    <w:rsid w:val="00AB516F"/>
    <w:rsid w:val="00AB5D70"/>
    <w:rsid w:val="00AB633B"/>
    <w:rsid w:val="00AC2D8C"/>
    <w:rsid w:val="00AC526A"/>
    <w:rsid w:val="00AC671E"/>
    <w:rsid w:val="00AC6F0A"/>
    <w:rsid w:val="00AC7C9D"/>
    <w:rsid w:val="00AD340A"/>
    <w:rsid w:val="00AD4346"/>
    <w:rsid w:val="00AE1A91"/>
    <w:rsid w:val="00AE30F9"/>
    <w:rsid w:val="00AF5CE5"/>
    <w:rsid w:val="00B00A72"/>
    <w:rsid w:val="00B02862"/>
    <w:rsid w:val="00B0392A"/>
    <w:rsid w:val="00B04876"/>
    <w:rsid w:val="00B0572E"/>
    <w:rsid w:val="00B05AE4"/>
    <w:rsid w:val="00B06382"/>
    <w:rsid w:val="00B07BB1"/>
    <w:rsid w:val="00B128F4"/>
    <w:rsid w:val="00B134FA"/>
    <w:rsid w:val="00B2001F"/>
    <w:rsid w:val="00B216AE"/>
    <w:rsid w:val="00B230D7"/>
    <w:rsid w:val="00B258AF"/>
    <w:rsid w:val="00B3066F"/>
    <w:rsid w:val="00B31A9C"/>
    <w:rsid w:val="00B31FB0"/>
    <w:rsid w:val="00B32871"/>
    <w:rsid w:val="00B32EC5"/>
    <w:rsid w:val="00B330B9"/>
    <w:rsid w:val="00B36564"/>
    <w:rsid w:val="00B40DB5"/>
    <w:rsid w:val="00B434BD"/>
    <w:rsid w:val="00B43B56"/>
    <w:rsid w:val="00B446F6"/>
    <w:rsid w:val="00B44889"/>
    <w:rsid w:val="00B472C9"/>
    <w:rsid w:val="00B47499"/>
    <w:rsid w:val="00B50025"/>
    <w:rsid w:val="00B52B56"/>
    <w:rsid w:val="00B531C8"/>
    <w:rsid w:val="00B55E2F"/>
    <w:rsid w:val="00B5796F"/>
    <w:rsid w:val="00B604B4"/>
    <w:rsid w:val="00B623D2"/>
    <w:rsid w:val="00B62935"/>
    <w:rsid w:val="00B62FE5"/>
    <w:rsid w:val="00B65DE5"/>
    <w:rsid w:val="00B7259E"/>
    <w:rsid w:val="00B75B62"/>
    <w:rsid w:val="00B75BA7"/>
    <w:rsid w:val="00B83923"/>
    <w:rsid w:val="00B85C7E"/>
    <w:rsid w:val="00B86A0E"/>
    <w:rsid w:val="00B86B3B"/>
    <w:rsid w:val="00B86CFA"/>
    <w:rsid w:val="00B87590"/>
    <w:rsid w:val="00B90BF0"/>
    <w:rsid w:val="00B9250F"/>
    <w:rsid w:val="00B92E06"/>
    <w:rsid w:val="00B940C0"/>
    <w:rsid w:val="00B958A5"/>
    <w:rsid w:val="00B95DC1"/>
    <w:rsid w:val="00B9777F"/>
    <w:rsid w:val="00B97A00"/>
    <w:rsid w:val="00BA0342"/>
    <w:rsid w:val="00BA2945"/>
    <w:rsid w:val="00BA4C71"/>
    <w:rsid w:val="00BA527E"/>
    <w:rsid w:val="00BB0600"/>
    <w:rsid w:val="00BB1999"/>
    <w:rsid w:val="00BB1C4D"/>
    <w:rsid w:val="00BB64F2"/>
    <w:rsid w:val="00BC14D0"/>
    <w:rsid w:val="00BC461E"/>
    <w:rsid w:val="00BC5F3A"/>
    <w:rsid w:val="00BD2573"/>
    <w:rsid w:val="00BD4D51"/>
    <w:rsid w:val="00BE17B1"/>
    <w:rsid w:val="00BF02FB"/>
    <w:rsid w:val="00BF06CF"/>
    <w:rsid w:val="00BF19F9"/>
    <w:rsid w:val="00BF6E02"/>
    <w:rsid w:val="00C01C61"/>
    <w:rsid w:val="00C030AB"/>
    <w:rsid w:val="00C06607"/>
    <w:rsid w:val="00C07DFB"/>
    <w:rsid w:val="00C11AEA"/>
    <w:rsid w:val="00C11FD3"/>
    <w:rsid w:val="00C128B3"/>
    <w:rsid w:val="00C128BF"/>
    <w:rsid w:val="00C15B8D"/>
    <w:rsid w:val="00C22991"/>
    <w:rsid w:val="00C23302"/>
    <w:rsid w:val="00C32D32"/>
    <w:rsid w:val="00C33E5C"/>
    <w:rsid w:val="00C40B98"/>
    <w:rsid w:val="00C41225"/>
    <w:rsid w:val="00C412AD"/>
    <w:rsid w:val="00C423A3"/>
    <w:rsid w:val="00C425E7"/>
    <w:rsid w:val="00C44DDC"/>
    <w:rsid w:val="00C47ECC"/>
    <w:rsid w:val="00C51A64"/>
    <w:rsid w:val="00C51B7D"/>
    <w:rsid w:val="00C521AD"/>
    <w:rsid w:val="00C52D19"/>
    <w:rsid w:val="00C55471"/>
    <w:rsid w:val="00C56192"/>
    <w:rsid w:val="00C63A33"/>
    <w:rsid w:val="00C666CB"/>
    <w:rsid w:val="00C72262"/>
    <w:rsid w:val="00C7408C"/>
    <w:rsid w:val="00C75913"/>
    <w:rsid w:val="00C766D1"/>
    <w:rsid w:val="00C77449"/>
    <w:rsid w:val="00C81E39"/>
    <w:rsid w:val="00C82713"/>
    <w:rsid w:val="00C841C4"/>
    <w:rsid w:val="00C84E55"/>
    <w:rsid w:val="00C857B8"/>
    <w:rsid w:val="00C87907"/>
    <w:rsid w:val="00C87991"/>
    <w:rsid w:val="00C90175"/>
    <w:rsid w:val="00C91FB3"/>
    <w:rsid w:val="00C9285F"/>
    <w:rsid w:val="00C92CD3"/>
    <w:rsid w:val="00C93B97"/>
    <w:rsid w:val="00C96392"/>
    <w:rsid w:val="00CA20CF"/>
    <w:rsid w:val="00CA41DE"/>
    <w:rsid w:val="00CA4787"/>
    <w:rsid w:val="00CA532E"/>
    <w:rsid w:val="00CA5424"/>
    <w:rsid w:val="00CA6D0E"/>
    <w:rsid w:val="00CA74A5"/>
    <w:rsid w:val="00CB66B1"/>
    <w:rsid w:val="00CC0724"/>
    <w:rsid w:val="00CC16CB"/>
    <w:rsid w:val="00CC249C"/>
    <w:rsid w:val="00CC4A28"/>
    <w:rsid w:val="00CC58E5"/>
    <w:rsid w:val="00CC7F80"/>
    <w:rsid w:val="00CD0888"/>
    <w:rsid w:val="00CD3254"/>
    <w:rsid w:val="00CD6B15"/>
    <w:rsid w:val="00CD7369"/>
    <w:rsid w:val="00CE16E1"/>
    <w:rsid w:val="00CE2FEE"/>
    <w:rsid w:val="00CE3175"/>
    <w:rsid w:val="00CF01C3"/>
    <w:rsid w:val="00CF0B12"/>
    <w:rsid w:val="00CF239B"/>
    <w:rsid w:val="00CF3AA2"/>
    <w:rsid w:val="00CF4DFE"/>
    <w:rsid w:val="00D00B66"/>
    <w:rsid w:val="00D10F8D"/>
    <w:rsid w:val="00D13498"/>
    <w:rsid w:val="00D13AAD"/>
    <w:rsid w:val="00D14C41"/>
    <w:rsid w:val="00D16199"/>
    <w:rsid w:val="00D17345"/>
    <w:rsid w:val="00D2114B"/>
    <w:rsid w:val="00D22300"/>
    <w:rsid w:val="00D22E19"/>
    <w:rsid w:val="00D24A56"/>
    <w:rsid w:val="00D2742B"/>
    <w:rsid w:val="00D30E8B"/>
    <w:rsid w:val="00D327CE"/>
    <w:rsid w:val="00D32B53"/>
    <w:rsid w:val="00D32B83"/>
    <w:rsid w:val="00D33C59"/>
    <w:rsid w:val="00D347C3"/>
    <w:rsid w:val="00D34BCA"/>
    <w:rsid w:val="00D42908"/>
    <w:rsid w:val="00D54AF5"/>
    <w:rsid w:val="00D60158"/>
    <w:rsid w:val="00D608D1"/>
    <w:rsid w:val="00D610EE"/>
    <w:rsid w:val="00D61463"/>
    <w:rsid w:val="00D61649"/>
    <w:rsid w:val="00D6366D"/>
    <w:rsid w:val="00D63C1C"/>
    <w:rsid w:val="00D651F6"/>
    <w:rsid w:val="00D669B7"/>
    <w:rsid w:val="00D672ED"/>
    <w:rsid w:val="00D73368"/>
    <w:rsid w:val="00D7387E"/>
    <w:rsid w:val="00D753E7"/>
    <w:rsid w:val="00D75BFA"/>
    <w:rsid w:val="00D8047F"/>
    <w:rsid w:val="00D81167"/>
    <w:rsid w:val="00D8132F"/>
    <w:rsid w:val="00D83B65"/>
    <w:rsid w:val="00D85169"/>
    <w:rsid w:val="00D904D0"/>
    <w:rsid w:val="00D90917"/>
    <w:rsid w:val="00D9475B"/>
    <w:rsid w:val="00D94E6E"/>
    <w:rsid w:val="00D974F8"/>
    <w:rsid w:val="00D9756D"/>
    <w:rsid w:val="00DA1308"/>
    <w:rsid w:val="00DA251A"/>
    <w:rsid w:val="00DB0535"/>
    <w:rsid w:val="00DB2C3D"/>
    <w:rsid w:val="00DB3393"/>
    <w:rsid w:val="00DB5C7B"/>
    <w:rsid w:val="00DB615B"/>
    <w:rsid w:val="00DB6873"/>
    <w:rsid w:val="00DB7434"/>
    <w:rsid w:val="00DB7C12"/>
    <w:rsid w:val="00DC1BD0"/>
    <w:rsid w:val="00DC2497"/>
    <w:rsid w:val="00DC36CC"/>
    <w:rsid w:val="00DE0971"/>
    <w:rsid w:val="00DE2520"/>
    <w:rsid w:val="00DE3EDE"/>
    <w:rsid w:val="00DF2C16"/>
    <w:rsid w:val="00DF2D64"/>
    <w:rsid w:val="00DF3E25"/>
    <w:rsid w:val="00DF51F3"/>
    <w:rsid w:val="00DF667B"/>
    <w:rsid w:val="00E010E8"/>
    <w:rsid w:val="00E042C1"/>
    <w:rsid w:val="00E04654"/>
    <w:rsid w:val="00E04F91"/>
    <w:rsid w:val="00E05CD1"/>
    <w:rsid w:val="00E063C8"/>
    <w:rsid w:val="00E10316"/>
    <w:rsid w:val="00E11C4C"/>
    <w:rsid w:val="00E122E2"/>
    <w:rsid w:val="00E12F53"/>
    <w:rsid w:val="00E1412A"/>
    <w:rsid w:val="00E21ABF"/>
    <w:rsid w:val="00E22470"/>
    <w:rsid w:val="00E24EAB"/>
    <w:rsid w:val="00E25B98"/>
    <w:rsid w:val="00E2663D"/>
    <w:rsid w:val="00E317CD"/>
    <w:rsid w:val="00E3313D"/>
    <w:rsid w:val="00E3364C"/>
    <w:rsid w:val="00E40985"/>
    <w:rsid w:val="00E415D9"/>
    <w:rsid w:val="00E4510D"/>
    <w:rsid w:val="00E45508"/>
    <w:rsid w:val="00E4775E"/>
    <w:rsid w:val="00E540E8"/>
    <w:rsid w:val="00E542FC"/>
    <w:rsid w:val="00E56A0D"/>
    <w:rsid w:val="00E57FC8"/>
    <w:rsid w:val="00E6076D"/>
    <w:rsid w:val="00E75866"/>
    <w:rsid w:val="00E77BCC"/>
    <w:rsid w:val="00E81161"/>
    <w:rsid w:val="00E835EA"/>
    <w:rsid w:val="00E8458F"/>
    <w:rsid w:val="00E85BCA"/>
    <w:rsid w:val="00E860BE"/>
    <w:rsid w:val="00E8785E"/>
    <w:rsid w:val="00E90AE9"/>
    <w:rsid w:val="00E90EE4"/>
    <w:rsid w:val="00E94E6F"/>
    <w:rsid w:val="00E9730A"/>
    <w:rsid w:val="00EA1A26"/>
    <w:rsid w:val="00EA27BE"/>
    <w:rsid w:val="00EA3238"/>
    <w:rsid w:val="00EA3575"/>
    <w:rsid w:val="00EA4AE1"/>
    <w:rsid w:val="00EA4D5F"/>
    <w:rsid w:val="00EB15D4"/>
    <w:rsid w:val="00EB15F9"/>
    <w:rsid w:val="00EB20C0"/>
    <w:rsid w:val="00EB268E"/>
    <w:rsid w:val="00EB2DD5"/>
    <w:rsid w:val="00EB3FBD"/>
    <w:rsid w:val="00EB4E3D"/>
    <w:rsid w:val="00EB5318"/>
    <w:rsid w:val="00EB5941"/>
    <w:rsid w:val="00EC4944"/>
    <w:rsid w:val="00ED1BE0"/>
    <w:rsid w:val="00ED5AE4"/>
    <w:rsid w:val="00ED78D7"/>
    <w:rsid w:val="00EE078D"/>
    <w:rsid w:val="00EE21D5"/>
    <w:rsid w:val="00EE57C9"/>
    <w:rsid w:val="00EE5A4F"/>
    <w:rsid w:val="00EE691E"/>
    <w:rsid w:val="00EF164C"/>
    <w:rsid w:val="00EF18DB"/>
    <w:rsid w:val="00F017AA"/>
    <w:rsid w:val="00F01C85"/>
    <w:rsid w:val="00F03C23"/>
    <w:rsid w:val="00F04EFE"/>
    <w:rsid w:val="00F063FF"/>
    <w:rsid w:val="00F07370"/>
    <w:rsid w:val="00F0743E"/>
    <w:rsid w:val="00F10540"/>
    <w:rsid w:val="00F113EE"/>
    <w:rsid w:val="00F1406E"/>
    <w:rsid w:val="00F1475D"/>
    <w:rsid w:val="00F15314"/>
    <w:rsid w:val="00F1561C"/>
    <w:rsid w:val="00F16364"/>
    <w:rsid w:val="00F16A62"/>
    <w:rsid w:val="00F1743D"/>
    <w:rsid w:val="00F206DB"/>
    <w:rsid w:val="00F215E3"/>
    <w:rsid w:val="00F22863"/>
    <w:rsid w:val="00F24973"/>
    <w:rsid w:val="00F25BE8"/>
    <w:rsid w:val="00F30C7A"/>
    <w:rsid w:val="00F32380"/>
    <w:rsid w:val="00F32910"/>
    <w:rsid w:val="00F35FE6"/>
    <w:rsid w:val="00F37AD3"/>
    <w:rsid w:val="00F37F99"/>
    <w:rsid w:val="00F40C0C"/>
    <w:rsid w:val="00F426BC"/>
    <w:rsid w:val="00F467C5"/>
    <w:rsid w:val="00F46C83"/>
    <w:rsid w:val="00F4735F"/>
    <w:rsid w:val="00F47B54"/>
    <w:rsid w:val="00F47C69"/>
    <w:rsid w:val="00F52125"/>
    <w:rsid w:val="00F54D9D"/>
    <w:rsid w:val="00F5689E"/>
    <w:rsid w:val="00F64B96"/>
    <w:rsid w:val="00F66E20"/>
    <w:rsid w:val="00F70EE0"/>
    <w:rsid w:val="00F70EFF"/>
    <w:rsid w:val="00F74EB6"/>
    <w:rsid w:val="00F75B60"/>
    <w:rsid w:val="00F81D20"/>
    <w:rsid w:val="00F85116"/>
    <w:rsid w:val="00F958E8"/>
    <w:rsid w:val="00F9695E"/>
    <w:rsid w:val="00F970CA"/>
    <w:rsid w:val="00FA05C0"/>
    <w:rsid w:val="00FA2C87"/>
    <w:rsid w:val="00FA3B23"/>
    <w:rsid w:val="00FA641B"/>
    <w:rsid w:val="00FA6A7F"/>
    <w:rsid w:val="00FA6BFA"/>
    <w:rsid w:val="00FB29E1"/>
    <w:rsid w:val="00FB6B73"/>
    <w:rsid w:val="00FB6B8C"/>
    <w:rsid w:val="00FB6BA8"/>
    <w:rsid w:val="00FB74B9"/>
    <w:rsid w:val="00FC1A7D"/>
    <w:rsid w:val="00FC6343"/>
    <w:rsid w:val="00FC7D59"/>
    <w:rsid w:val="00FD73D1"/>
    <w:rsid w:val="00FD7F02"/>
    <w:rsid w:val="00FE1764"/>
    <w:rsid w:val="00FE329F"/>
    <w:rsid w:val="00FE387C"/>
    <w:rsid w:val="00FE3940"/>
    <w:rsid w:val="00FE418A"/>
    <w:rsid w:val="00FE470F"/>
    <w:rsid w:val="00FE7069"/>
    <w:rsid w:val="00FE7CBB"/>
    <w:rsid w:val="00FF02C7"/>
    <w:rsid w:val="00FF1E38"/>
    <w:rsid w:val="00FF54F6"/>
    <w:rsid w:val="00FF6950"/>
    <w:rsid w:val="00FF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F9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4A1181"/>
    <w:pPr>
      <w:jc w:val="center"/>
    </w:pPr>
    <w:rPr>
      <w:rFonts w:ascii="Arial" w:eastAsia="Times New Roman" w:hAnsi="Arial" w:cs="Times New Roman"/>
      <w:b/>
      <w:noProof/>
      <w:sz w:val="28"/>
    </w:rPr>
  </w:style>
  <w:style w:type="character" w:styleId="Strong">
    <w:name w:val="Strong"/>
    <w:qFormat/>
    <w:rsid w:val="0039023F"/>
    <w:rPr>
      <w:b/>
      <w:bCs/>
    </w:rPr>
  </w:style>
  <w:style w:type="paragraph" w:styleId="ListParagraph">
    <w:name w:val="List Paragraph"/>
    <w:basedOn w:val="Normal"/>
    <w:uiPriority w:val="34"/>
    <w:qFormat/>
    <w:rsid w:val="0039023F"/>
    <w:pPr>
      <w:ind w:left="720"/>
      <w:contextualSpacing/>
    </w:pPr>
  </w:style>
  <w:style w:type="paragraph" w:styleId="FootnoteText">
    <w:name w:val="footnote text"/>
    <w:basedOn w:val="Normal"/>
    <w:link w:val="FootnoteTextChar"/>
    <w:uiPriority w:val="99"/>
    <w:unhideWhenUsed/>
    <w:rsid w:val="00A86445"/>
  </w:style>
  <w:style w:type="character" w:customStyle="1" w:styleId="FootnoteTextChar">
    <w:name w:val="Footnote Text Char"/>
    <w:basedOn w:val="DefaultParagraphFont"/>
    <w:link w:val="FootnoteText"/>
    <w:uiPriority w:val="99"/>
    <w:rsid w:val="00A86445"/>
  </w:style>
  <w:style w:type="character" w:styleId="FootnoteReference">
    <w:name w:val="footnote reference"/>
    <w:basedOn w:val="DefaultParagraphFont"/>
    <w:uiPriority w:val="99"/>
    <w:unhideWhenUsed/>
    <w:rsid w:val="00A86445"/>
    <w:rPr>
      <w:vertAlign w:val="superscript"/>
    </w:rPr>
  </w:style>
  <w:style w:type="paragraph" w:styleId="NormalWeb">
    <w:name w:val="Normal (Web)"/>
    <w:basedOn w:val="Normal"/>
    <w:uiPriority w:val="99"/>
    <w:unhideWhenUsed/>
    <w:rsid w:val="00A86445"/>
    <w:pPr>
      <w:spacing w:before="100" w:beforeAutospacing="1" w:after="100" w:afterAutospacing="1"/>
    </w:pPr>
    <w:rPr>
      <w:rFonts w:ascii="Times New Roman" w:hAnsi="Times New Roman" w:cs="Times New Roman"/>
    </w:rPr>
  </w:style>
  <w:style w:type="character" w:styleId="EndnoteReference">
    <w:name w:val="endnote reference"/>
    <w:basedOn w:val="DefaultParagraphFont"/>
    <w:uiPriority w:val="99"/>
    <w:semiHidden/>
    <w:unhideWhenUsed/>
    <w:rsid w:val="00792892"/>
    <w:rPr>
      <w:vertAlign w:val="superscript"/>
    </w:rPr>
  </w:style>
  <w:style w:type="paragraph" w:styleId="Header">
    <w:name w:val="header"/>
    <w:basedOn w:val="Normal"/>
    <w:link w:val="HeaderChar"/>
    <w:uiPriority w:val="99"/>
    <w:unhideWhenUsed/>
    <w:rsid w:val="00792892"/>
    <w:pPr>
      <w:tabs>
        <w:tab w:val="center" w:pos="4513"/>
        <w:tab w:val="right" w:pos="9026"/>
      </w:tabs>
    </w:pPr>
  </w:style>
  <w:style w:type="character" w:customStyle="1" w:styleId="HeaderChar">
    <w:name w:val="Header Char"/>
    <w:basedOn w:val="DefaultParagraphFont"/>
    <w:link w:val="Header"/>
    <w:uiPriority w:val="99"/>
    <w:rsid w:val="00792892"/>
  </w:style>
  <w:style w:type="paragraph" w:styleId="Footer">
    <w:name w:val="footer"/>
    <w:basedOn w:val="Normal"/>
    <w:link w:val="FooterChar"/>
    <w:uiPriority w:val="99"/>
    <w:unhideWhenUsed/>
    <w:rsid w:val="00792892"/>
    <w:pPr>
      <w:tabs>
        <w:tab w:val="center" w:pos="4513"/>
        <w:tab w:val="right" w:pos="9026"/>
      </w:tabs>
    </w:pPr>
  </w:style>
  <w:style w:type="character" w:customStyle="1" w:styleId="FooterChar">
    <w:name w:val="Footer Char"/>
    <w:basedOn w:val="DefaultParagraphFont"/>
    <w:link w:val="Footer"/>
    <w:uiPriority w:val="99"/>
    <w:rsid w:val="00792892"/>
  </w:style>
  <w:style w:type="character" w:customStyle="1" w:styleId="apple-converted-space">
    <w:name w:val="apple-converted-space"/>
    <w:basedOn w:val="DefaultParagraphFont"/>
    <w:rsid w:val="001B5D64"/>
  </w:style>
  <w:style w:type="character" w:styleId="CommentReference">
    <w:name w:val="annotation reference"/>
    <w:basedOn w:val="DefaultParagraphFont"/>
    <w:uiPriority w:val="99"/>
    <w:semiHidden/>
    <w:unhideWhenUsed/>
    <w:rsid w:val="004C2550"/>
    <w:rPr>
      <w:sz w:val="18"/>
      <w:szCs w:val="18"/>
    </w:rPr>
  </w:style>
  <w:style w:type="paragraph" w:styleId="CommentText">
    <w:name w:val="annotation text"/>
    <w:basedOn w:val="Normal"/>
    <w:link w:val="CommentTextChar"/>
    <w:uiPriority w:val="99"/>
    <w:semiHidden/>
    <w:unhideWhenUsed/>
    <w:rsid w:val="004C2550"/>
  </w:style>
  <w:style w:type="character" w:customStyle="1" w:styleId="CommentTextChar">
    <w:name w:val="Comment Text Char"/>
    <w:basedOn w:val="DefaultParagraphFont"/>
    <w:link w:val="CommentText"/>
    <w:uiPriority w:val="99"/>
    <w:semiHidden/>
    <w:rsid w:val="004C2550"/>
  </w:style>
  <w:style w:type="paragraph" w:styleId="CommentSubject">
    <w:name w:val="annotation subject"/>
    <w:basedOn w:val="CommentText"/>
    <w:next w:val="CommentText"/>
    <w:link w:val="CommentSubjectChar"/>
    <w:uiPriority w:val="99"/>
    <w:semiHidden/>
    <w:unhideWhenUsed/>
    <w:rsid w:val="004C2550"/>
    <w:rPr>
      <w:b/>
      <w:bCs/>
      <w:sz w:val="20"/>
      <w:szCs w:val="20"/>
    </w:rPr>
  </w:style>
  <w:style w:type="character" w:customStyle="1" w:styleId="CommentSubjectChar">
    <w:name w:val="Comment Subject Char"/>
    <w:basedOn w:val="CommentTextChar"/>
    <w:link w:val="CommentSubject"/>
    <w:uiPriority w:val="99"/>
    <w:semiHidden/>
    <w:rsid w:val="004C2550"/>
    <w:rPr>
      <w:b/>
      <w:bCs/>
      <w:sz w:val="20"/>
      <w:szCs w:val="20"/>
    </w:rPr>
  </w:style>
  <w:style w:type="paragraph" w:styleId="BalloonText">
    <w:name w:val="Balloon Text"/>
    <w:basedOn w:val="Normal"/>
    <w:link w:val="BalloonTextChar"/>
    <w:uiPriority w:val="99"/>
    <w:semiHidden/>
    <w:unhideWhenUsed/>
    <w:rsid w:val="004C2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2550"/>
    <w:rPr>
      <w:rFonts w:ascii="Times New Roman" w:hAnsi="Times New Roman" w:cs="Times New Roman"/>
      <w:sz w:val="18"/>
      <w:szCs w:val="18"/>
    </w:rPr>
  </w:style>
  <w:style w:type="table" w:styleId="TableGrid">
    <w:name w:val="Table Grid"/>
    <w:basedOn w:val="TableNormal"/>
    <w:uiPriority w:val="39"/>
    <w:rsid w:val="00DB5C7B"/>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9352">
      <w:bodyDiv w:val="1"/>
      <w:marLeft w:val="0"/>
      <w:marRight w:val="0"/>
      <w:marTop w:val="0"/>
      <w:marBottom w:val="0"/>
      <w:divBdr>
        <w:top w:val="none" w:sz="0" w:space="0" w:color="auto"/>
        <w:left w:val="none" w:sz="0" w:space="0" w:color="auto"/>
        <w:bottom w:val="none" w:sz="0" w:space="0" w:color="auto"/>
        <w:right w:val="none" w:sz="0" w:space="0" w:color="auto"/>
      </w:divBdr>
    </w:div>
    <w:div w:id="325789616">
      <w:bodyDiv w:val="1"/>
      <w:marLeft w:val="0"/>
      <w:marRight w:val="0"/>
      <w:marTop w:val="0"/>
      <w:marBottom w:val="0"/>
      <w:divBdr>
        <w:top w:val="none" w:sz="0" w:space="0" w:color="auto"/>
        <w:left w:val="none" w:sz="0" w:space="0" w:color="auto"/>
        <w:bottom w:val="none" w:sz="0" w:space="0" w:color="auto"/>
        <w:right w:val="none" w:sz="0" w:space="0" w:color="auto"/>
      </w:divBdr>
      <w:divsChild>
        <w:div w:id="1140270790">
          <w:marLeft w:val="547"/>
          <w:marRight w:val="0"/>
          <w:marTop w:val="86"/>
          <w:marBottom w:val="0"/>
          <w:divBdr>
            <w:top w:val="none" w:sz="0" w:space="0" w:color="auto"/>
            <w:left w:val="none" w:sz="0" w:space="0" w:color="auto"/>
            <w:bottom w:val="none" w:sz="0" w:space="0" w:color="auto"/>
            <w:right w:val="none" w:sz="0" w:space="0" w:color="auto"/>
          </w:divBdr>
        </w:div>
      </w:divsChild>
    </w:div>
    <w:div w:id="331102459">
      <w:bodyDiv w:val="1"/>
      <w:marLeft w:val="0"/>
      <w:marRight w:val="0"/>
      <w:marTop w:val="0"/>
      <w:marBottom w:val="0"/>
      <w:divBdr>
        <w:top w:val="none" w:sz="0" w:space="0" w:color="auto"/>
        <w:left w:val="none" w:sz="0" w:space="0" w:color="auto"/>
        <w:bottom w:val="none" w:sz="0" w:space="0" w:color="auto"/>
        <w:right w:val="none" w:sz="0" w:space="0" w:color="auto"/>
      </w:divBdr>
      <w:divsChild>
        <w:div w:id="2095281502">
          <w:marLeft w:val="1166"/>
          <w:marRight w:val="0"/>
          <w:marTop w:val="96"/>
          <w:marBottom w:val="0"/>
          <w:divBdr>
            <w:top w:val="none" w:sz="0" w:space="0" w:color="auto"/>
            <w:left w:val="none" w:sz="0" w:space="0" w:color="auto"/>
            <w:bottom w:val="none" w:sz="0" w:space="0" w:color="auto"/>
            <w:right w:val="none" w:sz="0" w:space="0" w:color="auto"/>
          </w:divBdr>
        </w:div>
        <w:div w:id="964695385">
          <w:marLeft w:val="1166"/>
          <w:marRight w:val="0"/>
          <w:marTop w:val="96"/>
          <w:marBottom w:val="0"/>
          <w:divBdr>
            <w:top w:val="none" w:sz="0" w:space="0" w:color="auto"/>
            <w:left w:val="none" w:sz="0" w:space="0" w:color="auto"/>
            <w:bottom w:val="none" w:sz="0" w:space="0" w:color="auto"/>
            <w:right w:val="none" w:sz="0" w:space="0" w:color="auto"/>
          </w:divBdr>
        </w:div>
        <w:div w:id="1126704615">
          <w:marLeft w:val="1166"/>
          <w:marRight w:val="0"/>
          <w:marTop w:val="96"/>
          <w:marBottom w:val="0"/>
          <w:divBdr>
            <w:top w:val="none" w:sz="0" w:space="0" w:color="auto"/>
            <w:left w:val="none" w:sz="0" w:space="0" w:color="auto"/>
            <w:bottom w:val="none" w:sz="0" w:space="0" w:color="auto"/>
            <w:right w:val="none" w:sz="0" w:space="0" w:color="auto"/>
          </w:divBdr>
        </w:div>
      </w:divsChild>
    </w:div>
    <w:div w:id="387727978">
      <w:bodyDiv w:val="1"/>
      <w:marLeft w:val="0"/>
      <w:marRight w:val="0"/>
      <w:marTop w:val="0"/>
      <w:marBottom w:val="0"/>
      <w:divBdr>
        <w:top w:val="none" w:sz="0" w:space="0" w:color="auto"/>
        <w:left w:val="none" w:sz="0" w:space="0" w:color="auto"/>
        <w:bottom w:val="none" w:sz="0" w:space="0" w:color="auto"/>
        <w:right w:val="none" w:sz="0" w:space="0" w:color="auto"/>
      </w:divBdr>
      <w:divsChild>
        <w:div w:id="418217520">
          <w:marLeft w:val="547"/>
          <w:marRight w:val="0"/>
          <w:marTop w:val="86"/>
          <w:marBottom w:val="0"/>
          <w:divBdr>
            <w:top w:val="none" w:sz="0" w:space="0" w:color="auto"/>
            <w:left w:val="none" w:sz="0" w:space="0" w:color="auto"/>
            <w:bottom w:val="none" w:sz="0" w:space="0" w:color="auto"/>
            <w:right w:val="none" w:sz="0" w:space="0" w:color="auto"/>
          </w:divBdr>
        </w:div>
      </w:divsChild>
    </w:div>
    <w:div w:id="414284902">
      <w:bodyDiv w:val="1"/>
      <w:marLeft w:val="0"/>
      <w:marRight w:val="0"/>
      <w:marTop w:val="0"/>
      <w:marBottom w:val="0"/>
      <w:divBdr>
        <w:top w:val="none" w:sz="0" w:space="0" w:color="auto"/>
        <w:left w:val="none" w:sz="0" w:space="0" w:color="auto"/>
        <w:bottom w:val="none" w:sz="0" w:space="0" w:color="auto"/>
        <w:right w:val="none" w:sz="0" w:space="0" w:color="auto"/>
      </w:divBdr>
    </w:div>
    <w:div w:id="428161129">
      <w:bodyDiv w:val="1"/>
      <w:marLeft w:val="0"/>
      <w:marRight w:val="0"/>
      <w:marTop w:val="0"/>
      <w:marBottom w:val="0"/>
      <w:divBdr>
        <w:top w:val="none" w:sz="0" w:space="0" w:color="auto"/>
        <w:left w:val="none" w:sz="0" w:space="0" w:color="auto"/>
        <w:bottom w:val="none" w:sz="0" w:space="0" w:color="auto"/>
        <w:right w:val="none" w:sz="0" w:space="0" w:color="auto"/>
      </w:divBdr>
      <w:divsChild>
        <w:div w:id="318115769">
          <w:marLeft w:val="547"/>
          <w:marRight w:val="0"/>
          <w:marTop w:val="96"/>
          <w:marBottom w:val="0"/>
          <w:divBdr>
            <w:top w:val="none" w:sz="0" w:space="0" w:color="auto"/>
            <w:left w:val="none" w:sz="0" w:space="0" w:color="auto"/>
            <w:bottom w:val="none" w:sz="0" w:space="0" w:color="auto"/>
            <w:right w:val="none" w:sz="0" w:space="0" w:color="auto"/>
          </w:divBdr>
        </w:div>
        <w:div w:id="759760810">
          <w:marLeft w:val="547"/>
          <w:marRight w:val="0"/>
          <w:marTop w:val="96"/>
          <w:marBottom w:val="0"/>
          <w:divBdr>
            <w:top w:val="none" w:sz="0" w:space="0" w:color="auto"/>
            <w:left w:val="none" w:sz="0" w:space="0" w:color="auto"/>
            <w:bottom w:val="none" w:sz="0" w:space="0" w:color="auto"/>
            <w:right w:val="none" w:sz="0" w:space="0" w:color="auto"/>
          </w:divBdr>
        </w:div>
      </w:divsChild>
    </w:div>
    <w:div w:id="787162722">
      <w:bodyDiv w:val="1"/>
      <w:marLeft w:val="0"/>
      <w:marRight w:val="0"/>
      <w:marTop w:val="0"/>
      <w:marBottom w:val="0"/>
      <w:divBdr>
        <w:top w:val="none" w:sz="0" w:space="0" w:color="auto"/>
        <w:left w:val="none" w:sz="0" w:space="0" w:color="auto"/>
        <w:bottom w:val="none" w:sz="0" w:space="0" w:color="auto"/>
        <w:right w:val="none" w:sz="0" w:space="0" w:color="auto"/>
      </w:divBdr>
    </w:div>
    <w:div w:id="803696901">
      <w:bodyDiv w:val="1"/>
      <w:marLeft w:val="0"/>
      <w:marRight w:val="0"/>
      <w:marTop w:val="0"/>
      <w:marBottom w:val="0"/>
      <w:divBdr>
        <w:top w:val="none" w:sz="0" w:space="0" w:color="auto"/>
        <w:left w:val="none" w:sz="0" w:space="0" w:color="auto"/>
        <w:bottom w:val="none" w:sz="0" w:space="0" w:color="auto"/>
        <w:right w:val="none" w:sz="0" w:space="0" w:color="auto"/>
      </w:divBdr>
    </w:div>
    <w:div w:id="931207982">
      <w:bodyDiv w:val="1"/>
      <w:marLeft w:val="0"/>
      <w:marRight w:val="0"/>
      <w:marTop w:val="0"/>
      <w:marBottom w:val="0"/>
      <w:divBdr>
        <w:top w:val="none" w:sz="0" w:space="0" w:color="auto"/>
        <w:left w:val="none" w:sz="0" w:space="0" w:color="auto"/>
        <w:bottom w:val="none" w:sz="0" w:space="0" w:color="auto"/>
        <w:right w:val="none" w:sz="0" w:space="0" w:color="auto"/>
      </w:divBdr>
    </w:div>
    <w:div w:id="1016922347">
      <w:bodyDiv w:val="1"/>
      <w:marLeft w:val="0"/>
      <w:marRight w:val="0"/>
      <w:marTop w:val="0"/>
      <w:marBottom w:val="0"/>
      <w:divBdr>
        <w:top w:val="none" w:sz="0" w:space="0" w:color="auto"/>
        <w:left w:val="none" w:sz="0" w:space="0" w:color="auto"/>
        <w:bottom w:val="none" w:sz="0" w:space="0" w:color="auto"/>
        <w:right w:val="none" w:sz="0" w:space="0" w:color="auto"/>
      </w:divBdr>
      <w:divsChild>
        <w:div w:id="1272787119">
          <w:marLeft w:val="0"/>
          <w:marRight w:val="0"/>
          <w:marTop w:val="0"/>
          <w:marBottom w:val="0"/>
          <w:divBdr>
            <w:top w:val="none" w:sz="0" w:space="0" w:color="auto"/>
            <w:left w:val="none" w:sz="0" w:space="0" w:color="auto"/>
            <w:bottom w:val="none" w:sz="0" w:space="0" w:color="auto"/>
            <w:right w:val="none" w:sz="0" w:space="0" w:color="auto"/>
          </w:divBdr>
          <w:divsChild>
            <w:div w:id="33778360">
              <w:marLeft w:val="0"/>
              <w:marRight w:val="0"/>
              <w:marTop w:val="0"/>
              <w:marBottom w:val="0"/>
              <w:divBdr>
                <w:top w:val="none" w:sz="0" w:space="0" w:color="auto"/>
                <w:left w:val="none" w:sz="0" w:space="0" w:color="auto"/>
                <w:bottom w:val="none" w:sz="0" w:space="0" w:color="auto"/>
                <w:right w:val="none" w:sz="0" w:space="0" w:color="auto"/>
              </w:divBdr>
              <w:divsChild>
                <w:div w:id="19212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9537">
      <w:bodyDiv w:val="1"/>
      <w:marLeft w:val="0"/>
      <w:marRight w:val="0"/>
      <w:marTop w:val="0"/>
      <w:marBottom w:val="0"/>
      <w:divBdr>
        <w:top w:val="none" w:sz="0" w:space="0" w:color="auto"/>
        <w:left w:val="none" w:sz="0" w:space="0" w:color="auto"/>
        <w:bottom w:val="none" w:sz="0" w:space="0" w:color="auto"/>
        <w:right w:val="none" w:sz="0" w:space="0" w:color="auto"/>
      </w:divBdr>
    </w:div>
    <w:div w:id="1298756188">
      <w:bodyDiv w:val="1"/>
      <w:marLeft w:val="0"/>
      <w:marRight w:val="0"/>
      <w:marTop w:val="0"/>
      <w:marBottom w:val="0"/>
      <w:divBdr>
        <w:top w:val="none" w:sz="0" w:space="0" w:color="auto"/>
        <w:left w:val="none" w:sz="0" w:space="0" w:color="auto"/>
        <w:bottom w:val="none" w:sz="0" w:space="0" w:color="auto"/>
        <w:right w:val="none" w:sz="0" w:space="0" w:color="auto"/>
      </w:divBdr>
      <w:divsChild>
        <w:div w:id="1375036281">
          <w:marLeft w:val="547"/>
          <w:marRight w:val="0"/>
          <w:marTop w:val="86"/>
          <w:marBottom w:val="0"/>
          <w:divBdr>
            <w:top w:val="none" w:sz="0" w:space="0" w:color="auto"/>
            <w:left w:val="none" w:sz="0" w:space="0" w:color="auto"/>
            <w:bottom w:val="none" w:sz="0" w:space="0" w:color="auto"/>
            <w:right w:val="none" w:sz="0" w:space="0" w:color="auto"/>
          </w:divBdr>
        </w:div>
      </w:divsChild>
    </w:div>
    <w:div w:id="1375733504">
      <w:bodyDiv w:val="1"/>
      <w:marLeft w:val="0"/>
      <w:marRight w:val="0"/>
      <w:marTop w:val="0"/>
      <w:marBottom w:val="0"/>
      <w:divBdr>
        <w:top w:val="none" w:sz="0" w:space="0" w:color="auto"/>
        <w:left w:val="none" w:sz="0" w:space="0" w:color="auto"/>
        <w:bottom w:val="none" w:sz="0" w:space="0" w:color="auto"/>
        <w:right w:val="none" w:sz="0" w:space="0" w:color="auto"/>
      </w:divBdr>
    </w:div>
    <w:div w:id="1446997611">
      <w:bodyDiv w:val="1"/>
      <w:marLeft w:val="0"/>
      <w:marRight w:val="0"/>
      <w:marTop w:val="0"/>
      <w:marBottom w:val="0"/>
      <w:divBdr>
        <w:top w:val="none" w:sz="0" w:space="0" w:color="auto"/>
        <w:left w:val="none" w:sz="0" w:space="0" w:color="auto"/>
        <w:bottom w:val="none" w:sz="0" w:space="0" w:color="auto"/>
        <w:right w:val="none" w:sz="0" w:space="0" w:color="auto"/>
      </w:divBdr>
      <w:divsChild>
        <w:div w:id="1179545323">
          <w:marLeft w:val="547"/>
          <w:marRight w:val="0"/>
          <w:marTop w:val="86"/>
          <w:marBottom w:val="0"/>
          <w:divBdr>
            <w:top w:val="none" w:sz="0" w:space="0" w:color="auto"/>
            <w:left w:val="none" w:sz="0" w:space="0" w:color="auto"/>
            <w:bottom w:val="none" w:sz="0" w:space="0" w:color="auto"/>
            <w:right w:val="none" w:sz="0" w:space="0" w:color="auto"/>
          </w:divBdr>
        </w:div>
      </w:divsChild>
    </w:div>
    <w:div w:id="1494489031">
      <w:bodyDiv w:val="1"/>
      <w:marLeft w:val="0"/>
      <w:marRight w:val="0"/>
      <w:marTop w:val="0"/>
      <w:marBottom w:val="0"/>
      <w:divBdr>
        <w:top w:val="none" w:sz="0" w:space="0" w:color="auto"/>
        <w:left w:val="none" w:sz="0" w:space="0" w:color="auto"/>
        <w:bottom w:val="none" w:sz="0" w:space="0" w:color="auto"/>
        <w:right w:val="none" w:sz="0" w:space="0" w:color="auto"/>
      </w:divBdr>
      <w:divsChild>
        <w:div w:id="312880541">
          <w:marLeft w:val="547"/>
          <w:marRight w:val="0"/>
          <w:marTop w:val="86"/>
          <w:marBottom w:val="0"/>
          <w:divBdr>
            <w:top w:val="none" w:sz="0" w:space="0" w:color="auto"/>
            <w:left w:val="none" w:sz="0" w:space="0" w:color="auto"/>
            <w:bottom w:val="none" w:sz="0" w:space="0" w:color="auto"/>
            <w:right w:val="none" w:sz="0" w:space="0" w:color="auto"/>
          </w:divBdr>
        </w:div>
        <w:div w:id="669648444">
          <w:marLeft w:val="547"/>
          <w:marRight w:val="0"/>
          <w:marTop w:val="86"/>
          <w:marBottom w:val="0"/>
          <w:divBdr>
            <w:top w:val="none" w:sz="0" w:space="0" w:color="auto"/>
            <w:left w:val="none" w:sz="0" w:space="0" w:color="auto"/>
            <w:bottom w:val="none" w:sz="0" w:space="0" w:color="auto"/>
            <w:right w:val="none" w:sz="0" w:space="0" w:color="auto"/>
          </w:divBdr>
        </w:div>
        <w:div w:id="1747266173">
          <w:marLeft w:val="547"/>
          <w:marRight w:val="0"/>
          <w:marTop w:val="86"/>
          <w:marBottom w:val="0"/>
          <w:divBdr>
            <w:top w:val="none" w:sz="0" w:space="0" w:color="auto"/>
            <w:left w:val="none" w:sz="0" w:space="0" w:color="auto"/>
            <w:bottom w:val="none" w:sz="0" w:space="0" w:color="auto"/>
            <w:right w:val="none" w:sz="0" w:space="0" w:color="auto"/>
          </w:divBdr>
        </w:div>
        <w:div w:id="85931594">
          <w:marLeft w:val="547"/>
          <w:marRight w:val="0"/>
          <w:marTop w:val="86"/>
          <w:marBottom w:val="0"/>
          <w:divBdr>
            <w:top w:val="none" w:sz="0" w:space="0" w:color="auto"/>
            <w:left w:val="none" w:sz="0" w:space="0" w:color="auto"/>
            <w:bottom w:val="none" w:sz="0" w:space="0" w:color="auto"/>
            <w:right w:val="none" w:sz="0" w:space="0" w:color="auto"/>
          </w:divBdr>
        </w:div>
      </w:divsChild>
    </w:div>
    <w:div w:id="1495028540">
      <w:bodyDiv w:val="1"/>
      <w:marLeft w:val="0"/>
      <w:marRight w:val="0"/>
      <w:marTop w:val="0"/>
      <w:marBottom w:val="0"/>
      <w:divBdr>
        <w:top w:val="none" w:sz="0" w:space="0" w:color="auto"/>
        <w:left w:val="none" w:sz="0" w:space="0" w:color="auto"/>
        <w:bottom w:val="none" w:sz="0" w:space="0" w:color="auto"/>
        <w:right w:val="none" w:sz="0" w:space="0" w:color="auto"/>
      </w:divBdr>
    </w:div>
    <w:div w:id="1540969059">
      <w:bodyDiv w:val="1"/>
      <w:marLeft w:val="0"/>
      <w:marRight w:val="0"/>
      <w:marTop w:val="0"/>
      <w:marBottom w:val="0"/>
      <w:divBdr>
        <w:top w:val="none" w:sz="0" w:space="0" w:color="auto"/>
        <w:left w:val="none" w:sz="0" w:space="0" w:color="auto"/>
        <w:bottom w:val="none" w:sz="0" w:space="0" w:color="auto"/>
        <w:right w:val="none" w:sz="0" w:space="0" w:color="auto"/>
      </w:divBdr>
    </w:div>
    <w:div w:id="1612858423">
      <w:bodyDiv w:val="1"/>
      <w:marLeft w:val="0"/>
      <w:marRight w:val="0"/>
      <w:marTop w:val="0"/>
      <w:marBottom w:val="0"/>
      <w:divBdr>
        <w:top w:val="none" w:sz="0" w:space="0" w:color="auto"/>
        <w:left w:val="none" w:sz="0" w:space="0" w:color="auto"/>
        <w:bottom w:val="none" w:sz="0" w:space="0" w:color="auto"/>
        <w:right w:val="none" w:sz="0" w:space="0" w:color="auto"/>
      </w:divBdr>
    </w:div>
    <w:div w:id="1761948367">
      <w:bodyDiv w:val="1"/>
      <w:marLeft w:val="0"/>
      <w:marRight w:val="0"/>
      <w:marTop w:val="0"/>
      <w:marBottom w:val="0"/>
      <w:divBdr>
        <w:top w:val="none" w:sz="0" w:space="0" w:color="auto"/>
        <w:left w:val="none" w:sz="0" w:space="0" w:color="auto"/>
        <w:bottom w:val="none" w:sz="0" w:space="0" w:color="auto"/>
        <w:right w:val="none" w:sz="0" w:space="0" w:color="auto"/>
      </w:divBdr>
    </w:div>
    <w:div w:id="1775904376">
      <w:bodyDiv w:val="1"/>
      <w:marLeft w:val="0"/>
      <w:marRight w:val="0"/>
      <w:marTop w:val="0"/>
      <w:marBottom w:val="0"/>
      <w:divBdr>
        <w:top w:val="none" w:sz="0" w:space="0" w:color="auto"/>
        <w:left w:val="none" w:sz="0" w:space="0" w:color="auto"/>
        <w:bottom w:val="none" w:sz="0" w:space="0" w:color="auto"/>
        <w:right w:val="none" w:sz="0" w:space="0" w:color="auto"/>
      </w:divBdr>
      <w:divsChild>
        <w:div w:id="178280450">
          <w:marLeft w:val="360"/>
          <w:marRight w:val="0"/>
          <w:marTop w:val="200"/>
          <w:marBottom w:val="0"/>
          <w:divBdr>
            <w:top w:val="none" w:sz="0" w:space="0" w:color="auto"/>
            <w:left w:val="none" w:sz="0" w:space="0" w:color="auto"/>
            <w:bottom w:val="none" w:sz="0" w:space="0" w:color="auto"/>
            <w:right w:val="none" w:sz="0" w:space="0" w:color="auto"/>
          </w:divBdr>
        </w:div>
      </w:divsChild>
    </w:div>
    <w:div w:id="1819347343">
      <w:bodyDiv w:val="1"/>
      <w:marLeft w:val="0"/>
      <w:marRight w:val="0"/>
      <w:marTop w:val="0"/>
      <w:marBottom w:val="0"/>
      <w:divBdr>
        <w:top w:val="none" w:sz="0" w:space="0" w:color="auto"/>
        <w:left w:val="none" w:sz="0" w:space="0" w:color="auto"/>
        <w:bottom w:val="none" w:sz="0" w:space="0" w:color="auto"/>
        <w:right w:val="none" w:sz="0" w:space="0" w:color="auto"/>
      </w:divBdr>
      <w:divsChild>
        <w:div w:id="1354917944">
          <w:marLeft w:val="720"/>
          <w:marRight w:val="0"/>
          <w:marTop w:val="96"/>
          <w:marBottom w:val="0"/>
          <w:divBdr>
            <w:top w:val="none" w:sz="0" w:space="0" w:color="auto"/>
            <w:left w:val="none" w:sz="0" w:space="0" w:color="auto"/>
            <w:bottom w:val="none" w:sz="0" w:space="0" w:color="auto"/>
            <w:right w:val="none" w:sz="0" w:space="0" w:color="auto"/>
          </w:divBdr>
        </w:div>
        <w:div w:id="1292201648">
          <w:marLeft w:val="720"/>
          <w:marRight w:val="0"/>
          <w:marTop w:val="96"/>
          <w:marBottom w:val="0"/>
          <w:divBdr>
            <w:top w:val="none" w:sz="0" w:space="0" w:color="auto"/>
            <w:left w:val="none" w:sz="0" w:space="0" w:color="auto"/>
            <w:bottom w:val="none" w:sz="0" w:space="0" w:color="auto"/>
            <w:right w:val="none" w:sz="0" w:space="0" w:color="auto"/>
          </w:divBdr>
        </w:div>
      </w:divsChild>
    </w:div>
    <w:div w:id="1821997619">
      <w:bodyDiv w:val="1"/>
      <w:marLeft w:val="0"/>
      <w:marRight w:val="0"/>
      <w:marTop w:val="0"/>
      <w:marBottom w:val="0"/>
      <w:divBdr>
        <w:top w:val="none" w:sz="0" w:space="0" w:color="auto"/>
        <w:left w:val="none" w:sz="0" w:space="0" w:color="auto"/>
        <w:bottom w:val="none" w:sz="0" w:space="0" w:color="auto"/>
        <w:right w:val="none" w:sz="0" w:space="0" w:color="auto"/>
      </w:divBdr>
    </w:div>
    <w:div w:id="1871646791">
      <w:bodyDiv w:val="1"/>
      <w:marLeft w:val="0"/>
      <w:marRight w:val="0"/>
      <w:marTop w:val="0"/>
      <w:marBottom w:val="0"/>
      <w:divBdr>
        <w:top w:val="none" w:sz="0" w:space="0" w:color="auto"/>
        <w:left w:val="none" w:sz="0" w:space="0" w:color="auto"/>
        <w:bottom w:val="none" w:sz="0" w:space="0" w:color="auto"/>
        <w:right w:val="none" w:sz="0" w:space="0" w:color="auto"/>
      </w:divBdr>
    </w:div>
    <w:div w:id="1879200174">
      <w:bodyDiv w:val="1"/>
      <w:marLeft w:val="0"/>
      <w:marRight w:val="0"/>
      <w:marTop w:val="0"/>
      <w:marBottom w:val="0"/>
      <w:divBdr>
        <w:top w:val="none" w:sz="0" w:space="0" w:color="auto"/>
        <w:left w:val="none" w:sz="0" w:space="0" w:color="auto"/>
        <w:bottom w:val="none" w:sz="0" w:space="0" w:color="auto"/>
        <w:right w:val="none" w:sz="0" w:space="0" w:color="auto"/>
      </w:divBdr>
      <w:divsChild>
        <w:div w:id="1585918252">
          <w:marLeft w:val="547"/>
          <w:marRight w:val="0"/>
          <w:marTop w:val="86"/>
          <w:marBottom w:val="0"/>
          <w:divBdr>
            <w:top w:val="none" w:sz="0" w:space="0" w:color="auto"/>
            <w:left w:val="none" w:sz="0" w:space="0" w:color="auto"/>
            <w:bottom w:val="none" w:sz="0" w:space="0" w:color="auto"/>
            <w:right w:val="none" w:sz="0" w:space="0" w:color="auto"/>
          </w:divBdr>
        </w:div>
      </w:divsChild>
    </w:div>
    <w:div w:id="1884100976">
      <w:bodyDiv w:val="1"/>
      <w:marLeft w:val="0"/>
      <w:marRight w:val="0"/>
      <w:marTop w:val="0"/>
      <w:marBottom w:val="0"/>
      <w:divBdr>
        <w:top w:val="none" w:sz="0" w:space="0" w:color="auto"/>
        <w:left w:val="none" w:sz="0" w:space="0" w:color="auto"/>
        <w:bottom w:val="none" w:sz="0" w:space="0" w:color="auto"/>
        <w:right w:val="none" w:sz="0" w:space="0" w:color="auto"/>
      </w:divBdr>
      <w:divsChild>
        <w:div w:id="1627154208">
          <w:marLeft w:val="720"/>
          <w:marRight w:val="0"/>
          <w:marTop w:val="96"/>
          <w:marBottom w:val="0"/>
          <w:divBdr>
            <w:top w:val="none" w:sz="0" w:space="0" w:color="auto"/>
            <w:left w:val="none" w:sz="0" w:space="0" w:color="auto"/>
            <w:bottom w:val="none" w:sz="0" w:space="0" w:color="auto"/>
            <w:right w:val="none" w:sz="0" w:space="0" w:color="auto"/>
          </w:divBdr>
        </w:div>
      </w:divsChild>
    </w:div>
    <w:div w:id="1906068503">
      <w:bodyDiv w:val="1"/>
      <w:marLeft w:val="0"/>
      <w:marRight w:val="0"/>
      <w:marTop w:val="0"/>
      <w:marBottom w:val="0"/>
      <w:divBdr>
        <w:top w:val="none" w:sz="0" w:space="0" w:color="auto"/>
        <w:left w:val="none" w:sz="0" w:space="0" w:color="auto"/>
        <w:bottom w:val="none" w:sz="0" w:space="0" w:color="auto"/>
        <w:right w:val="none" w:sz="0" w:space="0" w:color="auto"/>
      </w:divBdr>
      <w:divsChild>
        <w:div w:id="926302065">
          <w:marLeft w:val="720"/>
          <w:marRight w:val="0"/>
          <w:marTop w:val="96"/>
          <w:marBottom w:val="0"/>
          <w:divBdr>
            <w:top w:val="none" w:sz="0" w:space="0" w:color="auto"/>
            <w:left w:val="none" w:sz="0" w:space="0" w:color="auto"/>
            <w:bottom w:val="none" w:sz="0" w:space="0" w:color="auto"/>
            <w:right w:val="none" w:sz="0" w:space="0" w:color="auto"/>
          </w:divBdr>
        </w:div>
      </w:divsChild>
    </w:div>
    <w:div w:id="1929073313">
      <w:bodyDiv w:val="1"/>
      <w:marLeft w:val="0"/>
      <w:marRight w:val="0"/>
      <w:marTop w:val="0"/>
      <w:marBottom w:val="0"/>
      <w:divBdr>
        <w:top w:val="none" w:sz="0" w:space="0" w:color="auto"/>
        <w:left w:val="none" w:sz="0" w:space="0" w:color="auto"/>
        <w:bottom w:val="none" w:sz="0" w:space="0" w:color="auto"/>
        <w:right w:val="none" w:sz="0" w:space="0" w:color="auto"/>
      </w:divBdr>
    </w:div>
    <w:div w:id="1944654578">
      <w:bodyDiv w:val="1"/>
      <w:marLeft w:val="0"/>
      <w:marRight w:val="0"/>
      <w:marTop w:val="0"/>
      <w:marBottom w:val="0"/>
      <w:divBdr>
        <w:top w:val="none" w:sz="0" w:space="0" w:color="auto"/>
        <w:left w:val="none" w:sz="0" w:space="0" w:color="auto"/>
        <w:bottom w:val="none" w:sz="0" w:space="0" w:color="auto"/>
        <w:right w:val="none" w:sz="0" w:space="0" w:color="auto"/>
      </w:divBdr>
    </w:div>
    <w:div w:id="1978342537">
      <w:bodyDiv w:val="1"/>
      <w:marLeft w:val="0"/>
      <w:marRight w:val="0"/>
      <w:marTop w:val="0"/>
      <w:marBottom w:val="0"/>
      <w:divBdr>
        <w:top w:val="none" w:sz="0" w:space="0" w:color="auto"/>
        <w:left w:val="none" w:sz="0" w:space="0" w:color="auto"/>
        <w:bottom w:val="none" w:sz="0" w:space="0" w:color="auto"/>
        <w:right w:val="none" w:sz="0" w:space="0" w:color="auto"/>
      </w:divBdr>
    </w:div>
    <w:div w:id="1985237526">
      <w:bodyDiv w:val="1"/>
      <w:marLeft w:val="0"/>
      <w:marRight w:val="0"/>
      <w:marTop w:val="0"/>
      <w:marBottom w:val="0"/>
      <w:divBdr>
        <w:top w:val="none" w:sz="0" w:space="0" w:color="auto"/>
        <w:left w:val="none" w:sz="0" w:space="0" w:color="auto"/>
        <w:bottom w:val="none" w:sz="0" w:space="0" w:color="auto"/>
        <w:right w:val="none" w:sz="0" w:space="0" w:color="auto"/>
      </w:divBdr>
    </w:div>
    <w:div w:id="2041468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85801-21C6-4E42-9462-DA6082AA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12858</Words>
  <Characters>73295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Larsen, Henrik</dc:creator>
  <cp:lastModifiedBy>Diercks, Gijs</cp:lastModifiedBy>
  <cp:revision>2</cp:revision>
  <cp:lastPrinted>2016-04-19T14:10:00Z</cp:lastPrinted>
  <dcterms:created xsi:type="dcterms:W3CDTF">2016-06-30T16:51:00Z</dcterms:created>
  <dcterms:modified xsi:type="dcterms:W3CDTF">2016-06-30T16:51:00Z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http://www.zotero.org/styles/taylor-and-francis-harvard-x</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http://www.zotero.org/styles/taylor-and-francis-harvard-x</vt:lpwstr>
  </property>
  <property fmtid="{D5CDD505-2E9C-101B-9397-08002B2CF9AE}" pid="23" name="Mendeley Recent Style Name 9_1">
    <vt:lpwstr>Taylor &amp; Francis - Harvard X</vt:lpwstr>
  </property>
  <property fmtid="{D5CDD505-2E9C-101B-9397-08002B2CF9AE}" pid="24" name="Mendeley User Name_1">
    <vt:lpwstr>h.larsen14@imperial.ac.uk@www.mendeley.com</vt:lpwstr>
  </property>
</Properties>
</file>